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D312" w14:textId="13725917" w:rsidR="008F72DB" w:rsidRDefault="008F72DB" w:rsidP="008F72DB">
      <w:pPr>
        <w:jc w:val="center"/>
        <w:rPr>
          <w:rFonts w:ascii="Calibri Light" w:eastAsia="Calibri Light" w:hAnsi="Calibri Light" w:cs="Calibri Light"/>
          <w:b/>
          <w:bCs/>
          <w:color w:val="000000" w:themeColor="text1"/>
          <w:sz w:val="40"/>
          <w:szCs w:val="40"/>
          <w:vertAlign w:val="superscript"/>
        </w:rPr>
      </w:pPr>
    </w:p>
    <w:p w14:paraId="670A13BD" w14:textId="24D079B6" w:rsidR="008F72DB" w:rsidRDefault="008F72DB" w:rsidP="008F72DB">
      <w:pPr>
        <w:ind w:left="-1440" w:right="4526"/>
        <w:jc w:val="center"/>
        <w:rPr>
          <w:rFonts w:ascii="Calibri Light" w:eastAsia="Calibri Light" w:hAnsi="Calibri Light" w:cs="Calibri Light"/>
          <w:b/>
          <w:bCs/>
          <w:color w:val="000000" w:themeColor="text1"/>
          <w:sz w:val="40"/>
          <w:szCs w:val="40"/>
          <w:vertAlign w:val="superscript"/>
        </w:rPr>
      </w:pPr>
      <w:r>
        <w:rPr>
          <w:noProof/>
        </w:rPr>
        <w:drawing>
          <wp:anchor distT="0" distB="0" distL="114300" distR="114300" simplePos="0" relativeHeight="251658240" behindDoc="0" locked="0" layoutInCell="1" allowOverlap="1" wp14:anchorId="31EA0884" wp14:editId="63E8683D">
            <wp:simplePos x="0" y="0"/>
            <wp:positionH relativeFrom="column">
              <wp:posOffset>1141758</wp:posOffset>
            </wp:positionH>
            <wp:positionV relativeFrom="paragraph">
              <wp:posOffset>470535</wp:posOffset>
            </wp:positionV>
            <wp:extent cx="3307080" cy="3355340"/>
            <wp:effectExtent l="0" t="0" r="0" b="0"/>
            <wp:wrapTopAndBottom/>
            <wp:docPr id="1" name="Picture 1" descr="University of Cape Tow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ape Town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7080" cy="3355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35476F" w14:textId="77777777" w:rsidR="008F72DB" w:rsidRDefault="008F72DB" w:rsidP="7FF4AA49">
      <w:pPr>
        <w:jc w:val="center"/>
        <w:rPr>
          <w:rFonts w:ascii="Calibri Light" w:eastAsia="Calibri Light" w:hAnsi="Calibri Light" w:cs="Calibri Light"/>
          <w:b/>
          <w:bCs/>
          <w:color w:val="000000" w:themeColor="text1"/>
          <w:sz w:val="40"/>
          <w:szCs w:val="40"/>
          <w:vertAlign w:val="superscript"/>
        </w:rPr>
      </w:pPr>
    </w:p>
    <w:p w14:paraId="1D38DCE2" w14:textId="099982A2" w:rsidR="008F72DB" w:rsidRDefault="008F72DB" w:rsidP="7FF4AA49">
      <w:pPr>
        <w:jc w:val="center"/>
        <w:rPr>
          <w:rFonts w:ascii="Calibri Light" w:eastAsia="Calibri Light" w:hAnsi="Calibri Light" w:cs="Calibri Light"/>
          <w:b/>
          <w:bCs/>
          <w:color w:val="000000" w:themeColor="text1"/>
          <w:sz w:val="40"/>
          <w:szCs w:val="40"/>
          <w:vertAlign w:val="superscript"/>
        </w:rPr>
      </w:pPr>
      <w:r>
        <w:rPr>
          <w:rFonts w:ascii="Calibri Light" w:eastAsia="Calibri Light" w:hAnsi="Calibri Light" w:cs="Calibri Light"/>
          <w:b/>
          <w:bCs/>
          <w:color w:val="000000" w:themeColor="text1"/>
          <w:sz w:val="40"/>
          <w:szCs w:val="40"/>
          <w:vertAlign w:val="superscript"/>
        </w:rPr>
        <w:t>Project Proposal Write Up</w:t>
      </w:r>
    </w:p>
    <w:p w14:paraId="4E9F9ABD" w14:textId="08A42C01" w:rsidR="06734A01" w:rsidRDefault="06734A01" w:rsidP="7FF4AA49">
      <w:pPr>
        <w:jc w:val="center"/>
        <w:rPr>
          <w:rFonts w:ascii="Calibri Light" w:eastAsia="Calibri Light" w:hAnsi="Calibri Light" w:cs="Calibri Light"/>
          <w:color w:val="000000" w:themeColor="text1"/>
          <w:sz w:val="40"/>
          <w:szCs w:val="40"/>
          <w:vertAlign w:val="superscript"/>
        </w:rPr>
      </w:pPr>
      <w:r w:rsidRPr="7FF4AA49">
        <w:rPr>
          <w:rFonts w:ascii="Calibri Light" w:eastAsia="Calibri Light" w:hAnsi="Calibri Light" w:cs="Calibri Light"/>
          <w:b/>
          <w:bCs/>
          <w:color w:val="000000" w:themeColor="text1"/>
          <w:sz w:val="40"/>
          <w:szCs w:val="40"/>
          <w:vertAlign w:val="superscript"/>
        </w:rPr>
        <w:t>Predicting shot success in the NBA using recurrent neural networks</w:t>
      </w:r>
    </w:p>
    <w:p w14:paraId="42635796" w14:textId="1E6373F7" w:rsidR="06734A01" w:rsidRDefault="06734A01" w:rsidP="7DDE176C">
      <w:pPr>
        <w:jc w:val="center"/>
        <w:rPr>
          <w:rFonts w:ascii="Calibri Light" w:eastAsia="Calibri Light" w:hAnsi="Calibri Light" w:cs="Calibri Light"/>
          <w:color w:val="000000" w:themeColor="text1"/>
          <w:sz w:val="40"/>
          <w:szCs w:val="40"/>
          <w:vertAlign w:val="superscript"/>
        </w:rPr>
      </w:pPr>
      <w:r w:rsidRPr="7DDE176C">
        <w:rPr>
          <w:rFonts w:ascii="Calibri Light" w:eastAsia="Calibri Light" w:hAnsi="Calibri Light" w:cs="Calibri Light"/>
          <w:color w:val="000000" w:themeColor="text1"/>
          <w:sz w:val="24"/>
          <w:szCs w:val="24"/>
          <w:vertAlign w:val="superscript"/>
        </w:rPr>
        <w:t xml:space="preserve">By: Thomas Little and Joseph </w:t>
      </w:r>
      <w:proofErr w:type="spellStart"/>
      <w:r w:rsidRPr="7DDE176C">
        <w:rPr>
          <w:rFonts w:ascii="Calibri Light" w:eastAsia="Calibri Light" w:hAnsi="Calibri Light" w:cs="Calibri Light"/>
          <w:color w:val="000000" w:themeColor="text1"/>
          <w:sz w:val="24"/>
          <w:szCs w:val="24"/>
          <w:vertAlign w:val="superscript"/>
        </w:rPr>
        <w:t>Walbeck</w:t>
      </w:r>
      <w:proofErr w:type="spellEnd"/>
    </w:p>
    <w:p w14:paraId="0F0C3A2D" w14:textId="77777777" w:rsidR="008F72DB" w:rsidRDefault="008F72DB">
      <w:pPr>
        <w:rPr>
          <w:rFonts w:ascii="Calibri" w:eastAsia="Calibri" w:hAnsi="Calibri" w:cs="Calibri"/>
          <w:color w:val="2F5496" w:themeColor="accent1" w:themeShade="BF"/>
        </w:rPr>
      </w:pPr>
      <w:r>
        <w:rPr>
          <w:rFonts w:ascii="Calibri" w:eastAsia="Calibri" w:hAnsi="Calibri" w:cs="Calibri"/>
        </w:rPr>
        <w:br w:type="page"/>
      </w:r>
    </w:p>
    <w:p w14:paraId="7B864B0A" w14:textId="1F620951" w:rsidR="00BE06AC" w:rsidRDefault="70F8C8D8" w:rsidP="4CC5FDFF">
      <w:pPr>
        <w:pStyle w:val="Heading2"/>
        <w:jc w:val="both"/>
      </w:pPr>
      <w:r w:rsidRPr="4CC5FDFF">
        <w:rPr>
          <w:rFonts w:ascii="Calibri" w:eastAsia="Calibri" w:hAnsi="Calibri" w:cs="Calibri"/>
          <w:sz w:val="22"/>
          <w:szCs w:val="22"/>
        </w:rPr>
        <w:lastRenderedPageBreak/>
        <w:t>Overview</w:t>
      </w:r>
    </w:p>
    <w:p w14:paraId="5FA9572D" w14:textId="2C81C433" w:rsidR="00BE06AC" w:rsidRDefault="70F8C8D8" w:rsidP="4CC5FDFF">
      <w:pPr>
        <w:jc w:val="both"/>
        <w:rPr>
          <w:rFonts w:ascii="Calibri" w:eastAsia="Calibri" w:hAnsi="Calibri" w:cs="Calibri"/>
        </w:rPr>
      </w:pPr>
      <w:r w:rsidRPr="4CC5FDFF">
        <w:rPr>
          <w:rFonts w:ascii="Calibri" w:eastAsia="Calibri" w:hAnsi="Calibri" w:cs="Calibri"/>
        </w:rPr>
        <w:t xml:space="preserve">The game of basketball is centred around teamwork, where the primary goal of a team is to outscore their opponents by the conclusion of the game. </w:t>
      </w:r>
      <w:r w:rsidR="34E886C8" w:rsidRPr="4CC5FDFF">
        <w:rPr>
          <w:rFonts w:ascii="Calibri" w:eastAsia="Calibri" w:hAnsi="Calibri" w:cs="Calibri"/>
        </w:rPr>
        <w:t>Each team may field a maximum of 5 players on the court at any given time</w:t>
      </w:r>
      <w:r w:rsidRPr="4CC5FDFF">
        <w:rPr>
          <w:rFonts w:ascii="Calibri" w:eastAsia="Calibri" w:hAnsi="Calibri" w:cs="Calibri"/>
        </w:rPr>
        <w:t xml:space="preserve">, </w:t>
      </w:r>
      <w:r w:rsidR="3D041EE3" w:rsidRPr="4CC5FDFF">
        <w:rPr>
          <w:rFonts w:ascii="Calibri" w:eastAsia="Calibri" w:hAnsi="Calibri" w:cs="Calibri"/>
        </w:rPr>
        <w:t xml:space="preserve">and there is no limit on the </w:t>
      </w:r>
      <w:r w:rsidR="09032CE5" w:rsidRPr="4CC5FDFF">
        <w:rPr>
          <w:rFonts w:ascii="Calibri" w:eastAsia="Calibri" w:hAnsi="Calibri" w:cs="Calibri"/>
        </w:rPr>
        <w:t>number</w:t>
      </w:r>
      <w:r w:rsidR="3D041EE3" w:rsidRPr="4CC5FDFF">
        <w:rPr>
          <w:rFonts w:ascii="Calibri" w:eastAsia="Calibri" w:hAnsi="Calibri" w:cs="Calibri"/>
        </w:rPr>
        <w:t xml:space="preserve"> of r</w:t>
      </w:r>
      <w:r w:rsidRPr="4CC5FDFF">
        <w:rPr>
          <w:rFonts w:ascii="Calibri" w:eastAsia="Calibri" w:hAnsi="Calibri" w:cs="Calibri"/>
        </w:rPr>
        <w:t>olling substitut</w:t>
      </w:r>
      <w:r w:rsidR="1B551C7A" w:rsidRPr="4CC5FDFF">
        <w:rPr>
          <w:rFonts w:ascii="Calibri" w:eastAsia="Calibri" w:hAnsi="Calibri" w:cs="Calibri"/>
        </w:rPr>
        <w:t>ions that may occur</w:t>
      </w:r>
      <w:r w:rsidRPr="4CC5FDFF">
        <w:rPr>
          <w:rFonts w:ascii="Calibri" w:eastAsia="Calibri" w:hAnsi="Calibri" w:cs="Calibri"/>
        </w:rPr>
        <w:t xml:space="preserve"> during </w:t>
      </w:r>
      <w:r w:rsidR="0F2CA175" w:rsidRPr="4CC5FDFF">
        <w:rPr>
          <w:rFonts w:ascii="Calibri" w:eastAsia="Calibri" w:hAnsi="Calibri" w:cs="Calibri"/>
        </w:rPr>
        <w:t>a</w:t>
      </w:r>
      <w:r w:rsidRPr="4CC5FDFF">
        <w:rPr>
          <w:rFonts w:ascii="Calibri" w:eastAsia="Calibri" w:hAnsi="Calibri" w:cs="Calibri"/>
        </w:rPr>
        <w:t xml:space="preserve"> game. The objective of a basketball game, which consists of four quarters each of twelve minutes in length, is to score more points than the opposition. Players score by successfully shooting the basketball through the opposition's hoop, and depending on the circumstances, may either earn one, two, or three points. In the case that two teams are tied in points at the end of a game, five-minute overtime periods are played up until there is a winner by the end of an overtime period. A shot clock exists to limit the amount of time a team may possess the ball before attempting to score a field goal and therefore affects shot decisions in basketball. In the NBA a shot clock violation forcing a team to give up possession is called if a shot is not attempted within 24 seconds of a given possession. The value of a basketball shot is decided depending on where the shot was taken and whether the shooter is fouled. The following figures detail how the points of shot are decided.</w:t>
      </w:r>
    </w:p>
    <w:p w14:paraId="74E8260E" w14:textId="44BA7A5F" w:rsidR="00BE06AC" w:rsidRDefault="70F8C8D8" w:rsidP="4CC5FDFF">
      <w:pPr>
        <w:jc w:val="both"/>
      </w:pPr>
      <w:r w:rsidRPr="4CC5FDFF">
        <w:rPr>
          <w:rFonts w:ascii="Calibri" w:eastAsia="Calibri" w:hAnsi="Calibri" w:cs="Calibri"/>
          <w:b/>
          <w:bCs/>
        </w:rPr>
        <w:t>Figure 1</w:t>
      </w:r>
    </w:p>
    <w:p w14:paraId="41E84090" w14:textId="0788C494" w:rsidR="00BE06AC" w:rsidRDefault="532DA63B" w:rsidP="4CC5FDFF">
      <w:pPr>
        <w:jc w:val="both"/>
      </w:pPr>
      <w:r>
        <w:rPr>
          <w:noProof/>
        </w:rPr>
        <w:drawing>
          <wp:inline distT="0" distB="0" distL="0" distR="0" wp14:anchorId="21B03DDA" wp14:editId="60FA86A7">
            <wp:extent cx="5751092" cy="3917930"/>
            <wp:effectExtent l="0" t="0" r="0" b="0"/>
            <wp:docPr id="1200276918" name="Picture 1200276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51092" cy="3917930"/>
                    </a:xfrm>
                    <a:prstGeom prst="rect">
                      <a:avLst/>
                    </a:prstGeom>
                  </pic:spPr>
                </pic:pic>
              </a:graphicData>
            </a:graphic>
          </wp:inline>
        </w:drawing>
      </w:r>
    </w:p>
    <w:p w14:paraId="6E71996F" w14:textId="629DE70A" w:rsidR="008F72DB" w:rsidRDefault="70F8C8D8" w:rsidP="4CC5FDFF">
      <w:pPr>
        <w:jc w:val="both"/>
        <w:rPr>
          <w:rFonts w:ascii="Calibri" w:eastAsia="Calibri" w:hAnsi="Calibri" w:cs="Calibri"/>
        </w:rPr>
      </w:pPr>
      <w:r w:rsidRPr="4CC5FDFF">
        <w:rPr>
          <w:rFonts w:ascii="Calibri" w:eastAsia="Calibri" w:hAnsi="Calibri" w:cs="Calibri"/>
        </w:rPr>
        <w:t>Figure 1 illustrates an ordinary basketball court, 15</w:t>
      </w:r>
      <w:r w:rsidR="36C9D41C" w:rsidRPr="4CC5FDFF">
        <w:rPr>
          <w:rFonts w:ascii="Calibri" w:eastAsia="Calibri" w:hAnsi="Calibri" w:cs="Calibri"/>
        </w:rPr>
        <w:t>.2</w:t>
      </w:r>
      <w:r w:rsidRPr="4CC5FDFF">
        <w:rPr>
          <w:rFonts w:ascii="Calibri" w:eastAsia="Calibri" w:hAnsi="Calibri" w:cs="Calibri"/>
        </w:rPr>
        <w:t xml:space="preserve"> by 28</w:t>
      </w:r>
      <w:r w:rsidR="0DE6BA4F" w:rsidRPr="4CC5FDFF">
        <w:rPr>
          <w:rFonts w:ascii="Calibri" w:eastAsia="Calibri" w:hAnsi="Calibri" w:cs="Calibri"/>
        </w:rPr>
        <w:t>.7</w:t>
      </w:r>
      <w:r w:rsidRPr="4CC5FDFF">
        <w:rPr>
          <w:rFonts w:ascii="Calibri" w:eastAsia="Calibri" w:hAnsi="Calibri" w:cs="Calibri"/>
        </w:rPr>
        <w:t xml:space="preserve"> metres in dimension. The blue and red circles represent the baskets of each respective team. The objective of the red team is to score in the blue team's basket, and vice versa. Any shot made within the opposing team's arc, outlined in colour, is awarded 2 points. On the other hand, any shot made outside of the opposing team's arc is awarded 3 points.</w:t>
      </w:r>
    </w:p>
    <w:p w14:paraId="5EB55CBF" w14:textId="77777777" w:rsidR="008F72DB" w:rsidRDefault="008F72DB">
      <w:pPr>
        <w:rPr>
          <w:rFonts w:ascii="Calibri" w:eastAsia="Calibri" w:hAnsi="Calibri" w:cs="Calibri"/>
        </w:rPr>
      </w:pPr>
      <w:r>
        <w:rPr>
          <w:rFonts w:ascii="Calibri" w:eastAsia="Calibri" w:hAnsi="Calibri" w:cs="Calibri"/>
        </w:rPr>
        <w:br w:type="page"/>
      </w:r>
    </w:p>
    <w:p w14:paraId="52FA2D04" w14:textId="77777777" w:rsidR="00BE06AC" w:rsidRDefault="00BE06AC" w:rsidP="4CC5FDFF">
      <w:pPr>
        <w:jc w:val="both"/>
      </w:pPr>
    </w:p>
    <w:p w14:paraId="60C30C68" w14:textId="1B378632" w:rsidR="00BE06AC" w:rsidRDefault="70F8C8D8" w:rsidP="4CC5FDFF">
      <w:pPr>
        <w:jc w:val="both"/>
      </w:pPr>
      <w:r w:rsidRPr="4CC5FDFF">
        <w:rPr>
          <w:rFonts w:ascii="Calibri" w:eastAsia="Calibri" w:hAnsi="Calibri" w:cs="Calibri"/>
          <w:b/>
          <w:bCs/>
        </w:rPr>
        <w:t>Figure 2</w:t>
      </w:r>
    </w:p>
    <w:p w14:paraId="716D737B" w14:textId="30EE7B13" w:rsidR="00BE06AC" w:rsidRDefault="1F22E107" w:rsidP="4CC5FDFF">
      <w:pPr>
        <w:jc w:val="both"/>
      </w:pPr>
      <w:r>
        <w:rPr>
          <w:noProof/>
        </w:rPr>
        <w:drawing>
          <wp:inline distT="0" distB="0" distL="0" distR="0" wp14:anchorId="6033D962" wp14:editId="7EE7EA2A">
            <wp:extent cx="5872295" cy="4000500"/>
            <wp:effectExtent l="0" t="0" r="0" b="0"/>
            <wp:docPr id="2069812712" name="Picture 206981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72295" cy="4000500"/>
                    </a:xfrm>
                    <a:prstGeom prst="rect">
                      <a:avLst/>
                    </a:prstGeom>
                  </pic:spPr>
                </pic:pic>
              </a:graphicData>
            </a:graphic>
          </wp:inline>
        </w:drawing>
      </w:r>
    </w:p>
    <w:p w14:paraId="188D0554" w14:textId="761D8008" w:rsidR="00BE06AC" w:rsidRDefault="70F8C8D8" w:rsidP="4CC5FDFF">
      <w:pPr>
        <w:jc w:val="both"/>
      </w:pPr>
      <w:r w:rsidRPr="4CC5FDFF">
        <w:rPr>
          <w:rFonts w:ascii="Calibri" w:eastAsia="Calibri" w:hAnsi="Calibri" w:cs="Calibri"/>
        </w:rPr>
        <w:t>Figure 2 depicts the exception. If a player is fouled by an opposi</w:t>
      </w:r>
      <w:r w:rsidR="1056839A" w:rsidRPr="4CC5FDFF">
        <w:rPr>
          <w:rFonts w:ascii="Calibri" w:eastAsia="Calibri" w:hAnsi="Calibri" w:cs="Calibri"/>
        </w:rPr>
        <w:t>tion</w:t>
      </w:r>
      <w:r w:rsidRPr="4CC5FDFF">
        <w:rPr>
          <w:rFonts w:ascii="Calibri" w:eastAsia="Calibri" w:hAnsi="Calibri" w:cs="Calibri"/>
        </w:rPr>
        <w:t xml:space="preserve"> player while </w:t>
      </w:r>
      <w:r w:rsidR="7FDB937C" w:rsidRPr="4CC5FDFF">
        <w:rPr>
          <w:rFonts w:ascii="Calibri" w:eastAsia="Calibri" w:hAnsi="Calibri" w:cs="Calibri"/>
        </w:rPr>
        <w:t xml:space="preserve">attempting </w:t>
      </w:r>
      <w:r w:rsidRPr="4CC5FDFF">
        <w:rPr>
          <w:rFonts w:ascii="Calibri" w:eastAsia="Calibri" w:hAnsi="Calibri" w:cs="Calibri"/>
        </w:rPr>
        <w:t>a shot, a penalty</w:t>
      </w:r>
      <w:r w:rsidR="3398DF43" w:rsidRPr="4CC5FDFF">
        <w:rPr>
          <w:rFonts w:ascii="Calibri" w:eastAsia="Calibri" w:hAnsi="Calibri" w:cs="Calibri"/>
        </w:rPr>
        <w:t xml:space="preserve"> shot, </w:t>
      </w:r>
      <w:r w:rsidRPr="4CC5FDFF">
        <w:rPr>
          <w:rFonts w:ascii="Calibri" w:eastAsia="Calibri" w:hAnsi="Calibri" w:cs="Calibri"/>
        </w:rPr>
        <w:t xml:space="preserve">termed a “free throw” is awarded. The number of free throws awarded is dependent on the location of the </w:t>
      </w:r>
      <w:r w:rsidR="196BE89E" w:rsidRPr="4CC5FDFF">
        <w:rPr>
          <w:rFonts w:ascii="Calibri" w:eastAsia="Calibri" w:hAnsi="Calibri" w:cs="Calibri"/>
        </w:rPr>
        <w:t>foul, fouls that occur</w:t>
      </w:r>
      <w:r w:rsidRPr="4CC5FDFF">
        <w:rPr>
          <w:rFonts w:ascii="Calibri" w:eastAsia="Calibri" w:hAnsi="Calibri" w:cs="Calibri"/>
        </w:rPr>
        <w:t xml:space="preserve"> inside the arc are awarded two, and fouls outside the arc are awarded three. Positionally, a free throw is taken behind the coloured horizontal lines depicted in figure </w:t>
      </w:r>
      <w:r w:rsidR="621EB9AB" w:rsidRPr="4CC5FDFF">
        <w:rPr>
          <w:rFonts w:ascii="Calibri" w:eastAsia="Calibri" w:hAnsi="Calibri" w:cs="Calibri"/>
        </w:rPr>
        <w:t>2 and</w:t>
      </w:r>
      <w:r w:rsidRPr="4CC5FDFF">
        <w:rPr>
          <w:rFonts w:ascii="Calibri" w:eastAsia="Calibri" w:hAnsi="Calibri" w:cs="Calibri"/>
        </w:rPr>
        <w:t xml:space="preserve"> is uncontested by any opposing players. A single point is awarded for a successfully made free throw.</w:t>
      </w:r>
    </w:p>
    <w:p w14:paraId="2FE21D3A" w14:textId="53020A9B" w:rsidR="70F8C8D8" w:rsidRDefault="70F8C8D8" w:rsidP="4CC5FDFF">
      <w:pPr>
        <w:jc w:val="both"/>
        <w:rPr>
          <w:rFonts w:ascii="Calibri" w:eastAsia="Calibri" w:hAnsi="Calibri" w:cs="Calibri"/>
        </w:rPr>
      </w:pPr>
      <w:r w:rsidRPr="4CC5FDFF">
        <w:rPr>
          <w:rFonts w:ascii="Calibri" w:eastAsia="Calibri" w:hAnsi="Calibri" w:cs="Calibri"/>
        </w:rPr>
        <w:t xml:space="preserve">Given the scoring-oriented nature of the sport, basketball necessitates intricate player movement and complex decision-making. As such, deriving success as a team is heavily reliant on the creation of high-percentage scoring chances. Shot success is dependent on several sequential events that occur during the build-up to a shot, most of which are linked to the spatial position of the players on the court. Previous research into the topic was conducted by Harmon et al (2021) predicting shot-making in the NBA. </w:t>
      </w:r>
      <w:r w:rsidR="496A34C7" w:rsidRPr="4CC5FDFF">
        <w:rPr>
          <w:rFonts w:ascii="Calibri" w:eastAsia="Calibri" w:hAnsi="Calibri" w:cs="Calibri"/>
        </w:rPr>
        <w:t xml:space="preserve">They </w:t>
      </w:r>
      <w:r w:rsidRPr="4CC5FDFF">
        <w:rPr>
          <w:rFonts w:ascii="Calibri" w:eastAsia="Calibri" w:hAnsi="Calibri" w:cs="Calibri"/>
        </w:rPr>
        <w:t>combined a convolut</w:t>
      </w:r>
      <w:r w:rsidR="657F6259" w:rsidRPr="4CC5FDFF">
        <w:rPr>
          <w:rFonts w:ascii="Calibri" w:eastAsia="Calibri" w:hAnsi="Calibri" w:cs="Calibri"/>
        </w:rPr>
        <w:t>ional</w:t>
      </w:r>
      <w:r w:rsidRPr="4CC5FDFF">
        <w:rPr>
          <w:rFonts w:ascii="Calibri" w:eastAsia="Calibri" w:hAnsi="Calibri" w:cs="Calibri"/>
        </w:rPr>
        <w:t xml:space="preserve"> neural network and a feedforward neural network to make their predictions. They fed a multichannel image of the offensive players, defensive players, and the</w:t>
      </w:r>
      <w:r w:rsidR="2F4F0F4A" w:rsidRPr="4CC5FDFF">
        <w:rPr>
          <w:rFonts w:ascii="Calibri" w:eastAsia="Calibri" w:hAnsi="Calibri" w:cs="Calibri"/>
        </w:rPr>
        <w:t xml:space="preserve"> </w:t>
      </w:r>
      <w:r w:rsidRPr="4CC5FDFF">
        <w:rPr>
          <w:rFonts w:ascii="Calibri" w:eastAsia="Calibri" w:hAnsi="Calibri" w:cs="Calibri"/>
        </w:rPr>
        <w:t xml:space="preserve">basketball’s position in the five seconds preceding a shot attempt into </w:t>
      </w:r>
      <w:r w:rsidR="0FDCA743" w:rsidRPr="4CC5FDFF">
        <w:rPr>
          <w:rFonts w:ascii="Calibri" w:eastAsia="Calibri" w:hAnsi="Calibri" w:cs="Calibri"/>
        </w:rPr>
        <w:t>the</w:t>
      </w:r>
      <w:r w:rsidRPr="4CC5FDFF">
        <w:rPr>
          <w:rFonts w:ascii="Calibri" w:eastAsia="Calibri" w:hAnsi="Calibri" w:cs="Calibri"/>
        </w:rPr>
        <w:t xml:space="preserve"> convolut</w:t>
      </w:r>
      <w:r w:rsidR="11C25800" w:rsidRPr="4CC5FDFF">
        <w:rPr>
          <w:rFonts w:ascii="Calibri" w:eastAsia="Calibri" w:hAnsi="Calibri" w:cs="Calibri"/>
        </w:rPr>
        <w:t>ional</w:t>
      </w:r>
      <w:r w:rsidRPr="4CC5FDFF">
        <w:rPr>
          <w:rFonts w:ascii="Calibri" w:eastAsia="Calibri" w:hAnsi="Calibri" w:cs="Calibri"/>
        </w:rPr>
        <w:t xml:space="preserve"> neural network to generate predictions. For our research, we have retrieved both the spatial and event data from 277 games during the 2015-2016 NBA season. Given the sequential nature of this data, we aim to build on the research of Harmon et al (2021) by constructing a deep-learning model to predict shot-making in the NBA using recurrent neural networks</w:t>
      </w:r>
      <w:r w:rsidR="1EF81D93" w:rsidRPr="4CC5FDFF">
        <w:rPr>
          <w:rFonts w:ascii="Calibri" w:eastAsia="Calibri" w:hAnsi="Calibri" w:cs="Calibri"/>
        </w:rPr>
        <w:t xml:space="preserve"> (RNN)</w:t>
      </w:r>
      <w:r w:rsidR="68B896B8" w:rsidRPr="4CC5FDFF">
        <w:rPr>
          <w:rFonts w:ascii="Calibri" w:eastAsia="Calibri" w:hAnsi="Calibri" w:cs="Calibri"/>
        </w:rPr>
        <w:t>.</w:t>
      </w:r>
      <w:r w:rsidR="3F922321" w:rsidRPr="4CC5FDFF">
        <w:rPr>
          <w:rFonts w:ascii="Calibri" w:eastAsia="Calibri" w:hAnsi="Calibri" w:cs="Calibri"/>
        </w:rPr>
        <w:t xml:space="preserve"> RN</w:t>
      </w:r>
      <w:r w:rsidR="3BE3B2BF" w:rsidRPr="4CC5FDFF">
        <w:rPr>
          <w:rFonts w:ascii="Calibri" w:eastAsia="Calibri" w:hAnsi="Calibri" w:cs="Calibri"/>
        </w:rPr>
        <w:t>N</w:t>
      </w:r>
      <w:r w:rsidR="3F922321" w:rsidRPr="4CC5FDFF">
        <w:rPr>
          <w:rFonts w:ascii="Calibri" w:eastAsia="Calibri" w:hAnsi="Calibri" w:cs="Calibri"/>
        </w:rPr>
        <w:t xml:space="preserve">s are designed in such a way that they can take </w:t>
      </w:r>
      <w:r w:rsidR="4F074C6C" w:rsidRPr="4CC5FDFF">
        <w:rPr>
          <w:rFonts w:ascii="Calibri" w:eastAsia="Calibri" w:hAnsi="Calibri" w:cs="Calibri"/>
        </w:rPr>
        <w:t>sequential</w:t>
      </w:r>
      <w:r w:rsidR="3F922321" w:rsidRPr="4CC5FDFF">
        <w:rPr>
          <w:rFonts w:ascii="Calibri" w:eastAsia="Calibri" w:hAnsi="Calibri" w:cs="Calibri"/>
        </w:rPr>
        <w:t xml:space="preserve"> data as </w:t>
      </w:r>
      <w:r w:rsidR="2311F845" w:rsidRPr="4CC5FDFF">
        <w:rPr>
          <w:rFonts w:ascii="Calibri" w:eastAsia="Calibri" w:hAnsi="Calibri" w:cs="Calibri"/>
        </w:rPr>
        <w:t>inputs</w:t>
      </w:r>
      <w:r w:rsidR="3F922321" w:rsidRPr="4CC5FDFF">
        <w:rPr>
          <w:rFonts w:ascii="Calibri" w:eastAsia="Calibri" w:hAnsi="Calibri" w:cs="Calibri"/>
        </w:rPr>
        <w:t>. This makes RN</w:t>
      </w:r>
      <w:r w:rsidR="2B8EA94C" w:rsidRPr="4CC5FDFF">
        <w:rPr>
          <w:rFonts w:ascii="Calibri" w:eastAsia="Calibri" w:hAnsi="Calibri" w:cs="Calibri"/>
        </w:rPr>
        <w:t>Ns</w:t>
      </w:r>
      <w:r w:rsidR="3F922321" w:rsidRPr="4CC5FDFF">
        <w:rPr>
          <w:rFonts w:ascii="Calibri" w:eastAsia="Calibri" w:hAnsi="Calibri" w:cs="Calibri"/>
        </w:rPr>
        <w:t xml:space="preserve"> </w:t>
      </w:r>
      <w:r w:rsidR="26F6707A" w:rsidRPr="4CC5FDFF">
        <w:rPr>
          <w:rFonts w:ascii="Calibri" w:eastAsia="Calibri" w:hAnsi="Calibri" w:cs="Calibri"/>
        </w:rPr>
        <w:t xml:space="preserve">suited to predicting shot success as sequential locational data will be inputted into the </w:t>
      </w:r>
      <w:r w:rsidR="2B6ABDB6" w:rsidRPr="4CC5FDFF">
        <w:rPr>
          <w:rFonts w:ascii="Calibri" w:eastAsia="Calibri" w:hAnsi="Calibri" w:cs="Calibri"/>
        </w:rPr>
        <w:t>model. The</w:t>
      </w:r>
      <w:r w:rsidR="68B896B8" w:rsidRPr="4CC5FDFF">
        <w:rPr>
          <w:rFonts w:ascii="Calibri" w:eastAsia="Calibri" w:hAnsi="Calibri" w:cs="Calibri"/>
        </w:rPr>
        <w:t xml:space="preserve"> nodes in the RNN </w:t>
      </w:r>
      <w:r w:rsidR="0B3B489E" w:rsidRPr="4CC5FDFF">
        <w:rPr>
          <w:rFonts w:ascii="Calibri" w:eastAsia="Calibri" w:hAnsi="Calibri" w:cs="Calibri"/>
        </w:rPr>
        <w:t>can</w:t>
      </w:r>
      <w:r w:rsidR="68B896B8" w:rsidRPr="4CC5FDFF">
        <w:rPr>
          <w:rFonts w:ascii="Calibri" w:eastAsia="Calibri" w:hAnsi="Calibri" w:cs="Calibri"/>
        </w:rPr>
        <w:t xml:space="preserve"> connect with each other and create a cycle </w:t>
      </w:r>
      <w:r w:rsidR="00A0186B">
        <w:rPr>
          <w:rFonts w:ascii="Calibri" w:eastAsia="Calibri" w:hAnsi="Calibri" w:cs="Calibri"/>
        </w:rPr>
        <w:t>that</w:t>
      </w:r>
      <w:r w:rsidR="68B896B8" w:rsidRPr="4CC5FDFF">
        <w:rPr>
          <w:rFonts w:ascii="Calibri" w:eastAsia="Calibri" w:hAnsi="Calibri" w:cs="Calibri"/>
        </w:rPr>
        <w:t xml:space="preserve"> makes them able to have internal memory. This internal memory </w:t>
      </w:r>
      <w:r w:rsidR="5278C7AE" w:rsidRPr="4CC5FDFF">
        <w:rPr>
          <w:rFonts w:ascii="Calibri" w:eastAsia="Calibri" w:hAnsi="Calibri" w:cs="Calibri"/>
        </w:rPr>
        <w:t xml:space="preserve">allows </w:t>
      </w:r>
      <w:r w:rsidR="1F2A62E1" w:rsidRPr="4CC5FDFF">
        <w:rPr>
          <w:rFonts w:ascii="Calibri" w:eastAsia="Calibri" w:hAnsi="Calibri" w:cs="Calibri"/>
        </w:rPr>
        <w:t>sequential</w:t>
      </w:r>
      <w:r w:rsidR="68B896B8" w:rsidRPr="4CC5FDFF">
        <w:rPr>
          <w:rFonts w:ascii="Calibri" w:eastAsia="Calibri" w:hAnsi="Calibri" w:cs="Calibri"/>
        </w:rPr>
        <w:t xml:space="preserve"> data to </w:t>
      </w:r>
      <w:r w:rsidR="44BE5BAC" w:rsidRPr="4CC5FDFF">
        <w:rPr>
          <w:rFonts w:ascii="Calibri" w:eastAsia="Calibri" w:hAnsi="Calibri" w:cs="Calibri"/>
        </w:rPr>
        <w:t>be taken as inputs</w:t>
      </w:r>
      <w:r w:rsidR="1C82DD19" w:rsidRPr="4CC5FDFF">
        <w:rPr>
          <w:rFonts w:ascii="Calibri" w:eastAsia="Calibri" w:hAnsi="Calibri" w:cs="Calibri"/>
        </w:rPr>
        <w:t>.</w:t>
      </w:r>
    </w:p>
    <w:p w14:paraId="1046583C" w14:textId="526C9421" w:rsidR="00BE06AC" w:rsidRDefault="70F8C8D8" w:rsidP="4CC5FDFF">
      <w:pPr>
        <w:pStyle w:val="Heading2"/>
        <w:jc w:val="both"/>
      </w:pPr>
      <w:r w:rsidRPr="4CC5FDFF">
        <w:rPr>
          <w:rFonts w:ascii="Calibri" w:eastAsia="Calibri" w:hAnsi="Calibri" w:cs="Calibri"/>
          <w:sz w:val="22"/>
          <w:szCs w:val="22"/>
        </w:rPr>
        <w:lastRenderedPageBreak/>
        <w:t>Objectives</w:t>
      </w:r>
    </w:p>
    <w:p w14:paraId="2ED68C02" w14:textId="447745B6" w:rsidR="00BE06AC" w:rsidRDefault="70F8C8D8" w:rsidP="4CC5FDFF">
      <w:pPr>
        <w:pStyle w:val="Heading3"/>
        <w:jc w:val="both"/>
      </w:pPr>
      <w:r w:rsidRPr="4CC5FDFF">
        <w:rPr>
          <w:rFonts w:ascii="Calibri" w:eastAsia="Calibri" w:hAnsi="Calibri" w:cs="Calibri"/>
          <w:sz w:val="22"/>
          <w:szCs w:val="22"/>
        </w:rPr>
        <w:t>Primary Objective</w:t>
      </w:r>
    </w:p>
    <w:p w14:paraId="77087999" w14:textId="4A2AEEAB" w:rsidR="00BE06AC" w:rsidRDefault="70F8C8D8" w:rsidP="4CC5FDFF">
      <w:pPr>
        <w:jc w:val="both"/>
      </w:pPr>
      <w:r w:rsidRPr="4CC5FDFF">
        <w:rPr>
          <w:rFonts w:ascii="Calibri" w:eastAsia="Calibri" w:hAnsi="Calibri" w:cs="Calibri"/>
        </w:rPr>
        <w:t xml:space="preserve">Predicting if </w:t>
      </w:r>
      <w:r w:rsidR="4549F296" w:rsidRPr="4CC5FDFF">
        <w:rPr>
          <w:rFonts w:ascii="Calibri" w:eastAsia="Calibri" w:hAnsi="Calibri" w:cs="Calibri"/>
        </w:rPr>
        <w:t xml:space="preserve">a </w:t>
      </w:r>
      <w:r w:rsidRPr="4CC5FDFF">
        <w:rPr>
          <w:rFonts w:ascii="Calibri" w:eastAsia="Calibri" w:hAnsi="Calibri" w:cs="Calibri"/>
        </w:rPr>
        <w:t>shot taken in the NBA will be successful using neural networks given location data</w:t>
      </w:r>
      <w:r w:rsidR="2FFA773A" w:rsidRPr="4CC5FDFF">
        <w:rPr>
          <w:rFonts w:ascii="Calibri" w:eastAsia="Calibri" w:hAnsi="Calibri" w:cs="Calibri"/>
        </w:rPr>
        <w:t xml:space="preserve"> of</w:t>
      </w:r>
      <w:r w:rsidR="395F544D" w:rsidRPr="4CC5FDFF">
        <w:rPr>
          <w:rFonts w:ascii="Calibri" w:eastAsia="Calibri" w:hAnsi="Calibri" w:cs="Calibri"/>
        </w:rPr>
        <w:t xml:space="preserve"> the </w:t>
      </w:r>
      <w:r w:rsidR="59136A6E" w:rsidRPr="4CC5FDFF">
        <w:rPr>
          <w:rFonts w:ascii="Calibri" w:eastAsia="Calibri" w:hAnsi="Calibri" w:cs="Calibri"/>
        </w:rPr>
        <w:t>basket</w:t>
      </w:r>
      <w:r w:rsidR="395F544D" w:rsidRPr="4CC5FDFF">
        <w:rPr>
          <w:rFonts w:ascii="Calibri" w:eastAsia="Calibri" w:hAnsi="Calibri" w:cs="Calibri"/>
        </w:rPr>
        <w:t>ball and</w:t>
      </w:r>
      <w:r w:rsidR="2FFA773A" w:rsidRPr="4CC5FDFF">
        <w:rPr>
          <w:rFonts w:ascii="Calibri" w:eastAsia="Calibri" w:hAnsi="Calibri" w:cs="Calibri"/>
        </w:rPr>
        <w:t xml:space="preserve"> all players</w:t>
      </w:r>
      <w:r w:rsidRPr="4CC5FDFF">
        <w:rPr>
          <w:rFonts w:ascii="Calibri" w:eastAsia="Calibri" w:hAnsi="Calibri" w:cs="Calibri"/>
        </w:rPr>
        <w:t xml:space="preserve"> at and before </w:t>
      </w:r>
      <w:r w:rsidR="19B14768" w:rsidRPr="4CC5FDFF">
        <w:rPr>
          <w:rFonts w:ascii="Calibri" w:eastAsia="Calibri" w:hAnsi="Calibri" w:cs="Calibri"/>
        </w:rPr>
        <w:t>a</w:t>
      </w:r>
      <w:r w:rsidRPr="4CC5FDFF">
        <w:rPr>
          <w:rFonts w:ascii="Calibri" w:eastAsia="Calibri" w:hAnsi="Calibri" w:cs="Calibri"/>
        </w:rPr>
        <w:t xml:space="preserve"> shot is taken.</w:t>
      </w:r>
    </w:p>
    <w:p w14:paraId="4FDECA2B" w14:textId="15FF3E51" w:rsidR="00BE06AC" w:rsidRDefault="70F8C8D8" w:rsidP="4CC5FDFF">
      <w:pPr>
        <w:pStyle w:val="Heading3"/>
        <w:jc w:val="both"/>
      </w:pPr>
      <w:r w:rsidRPr="4CC5FDFF">
        <w:rPr>
          <w:rFonts w:ascii="Calibri" w:eastAsia="Calibri" w:hAnsi="Calibri" w:cs="Calibri"/>
          <w:sz w:val="22"/>
          <w:szCs w:val="22"/>
        </w:rPr>
        <w:t>Secondary Objective</w:t>
      </w:r>
    </w:p>
    <w:p w14:paraId="2CFDEB2D" w14:textId="72E620CF" w:rsidR="00BE06AC" w:rsidRDefault="70F8C8D8" w:rsidP="4CC5FDFF">
      <w:pPr>
        <w:jc w:val="both"/>
      </w:pPr>
      <w:r w:rsidRPr="4CC5FDFF">
        <w:rPr>
          <w:rFonts w:ascii="Calibri" w:eastAsia="Calibri" w:hAnsi="Calibri" w:cs="Calibri"/>
        </w:rPr>
        <w:t>Apply the results and model of the primary objective to evaluate which players and teams make the best shot-taking decisions. This creates a new metric that allows an intangible attribute of basketball players - their decision-making - to be evaluated.</w:t>
      </w:r>
    </w:p>
    <w:p w14:paraId="59F72111" w14:textId="6177510D" w:rsidR="00BE06AC" w:rsidRDefault="70F8C8D8" w:rsidP="008F72DB">
      <w:pPr>
        <w:pStyle w:val="Heading2"/>
      </w:pPr>
      <w:r w:rsidRPr="4CC5FDFF">
        <w:rPr>
          <w:rFonts w:eastAsia="Calibri"/>
        </w:rPr>
        <w:t>Data</w:t>
      </w:r>
    </w:p>
    <w:p w14:paraId="02BE3719" w14:textId="7CDCDFC7" w:rsidR="00BE06AC" w:rsidRDefault="70F8C8D8" w:rsidP="4CC5FDFF">
      <w:pPr>
        <w:jc w:val="both"/>
        <w:rPr>
          <w:rFonts w:ascii="Calibri" w:eastAsia="Calibri" w:hAnsi="Calibri" w:cs="Calibri"/>
        </w:rPr>
      </w:pPr>
      <w:r w:rsidRPr="4CC5FDFF">
        <w:rPr>
          <w:rFonts w:ascii="Calibri" w:eastAsia="Calibri" w:hAnsi="Calibri" w:cs="Calibri"/>
        </w:rPr>
        <w:t>The data used in this thesis</w:t>
      </w:r>
      <w:r w:rsidR="4924E82A" w:rsidRPr="4CC5FDFF">
        <w:rPr>
          <w:rFonts w:ascii="Calibri" w:eastAsia="Calibri" w:hAnsi="Calibri" w:cs="Calibri"/>
        </w:rPr>
        <w:t xml:space="preserve"> was sourced from a GitHub repository that contains copies of the datasets when they were open to the public for free.</w:t>
      </w:r>
      <w:r w:rsidRPr="4CC5FDFF">
        <w:rPr>
          <w:rFonts w:ascii="Calibri" w:eastAsia="Calibri" w:hAnsi="Calibri" w:cs="Calibri"/>
        </w:rPr>
        <w:t xml:space="preserve"> </w:t>
      </w:r>
      <w:r w:rsidR="00D102FC" w:rsidRPr="4CC5FDFF">
        <w:rPr>
          <w:rFonts w:ascii="Calibri" w:eastAsia="Calibri" w:hAnsi="Calibri" w:cs="Calibri"/>
        </w:rPr>
        <w:t xml:space="preserve">It </w:t>
      </w:r>
      <w:r w:rsidR="1D055229" w:rsidRPr="4CC5FDFF">
        <w:rPr>
          <w:rFonts w:ascii="Calibri" w:eastAsia="Calibri" w:hAnsi="Calibri" w:cs="Calibri"/>
        </w:rPr>
        <w:t>comprises two</w:t>
      </w:r>
      <w:r w:rsidRPr="4CC5FDFF">
        <w:rPr>
          <w:rFonts w:ascii="Calibri" w:eastAsia="Calibri" w:hAnsi="Calibri" w:cs="Calibri"/>
        </w:rPr>
        <w:t xml:space="preserve"> separate datasets - one containing location data of </w:t>
      </w:r>
      <w:r w:rsidR="7F2A031E" w:rsidRPr="4CC5FDFF">
        <w:rPr>
          <w:rFonts w:ascii="Calibri" w:eastAsia="Calibri" w:hAnsi="Calibri" w:cs="Calibri"/>
        </w:rPr>
        <w:t>all</w:t>
      </w:r>
      <w:ins w:id="0" w:author="Neil Watson" w:date="2023-04-18T15:01:00Z">
        <w:r w:rsidR="4AD3E8C3" w:rsidRPr="4CC5FDFF">
          <w:rPr>
            <w:rFonts w:ascii="Calibri" w:eastAsia="Calibri" w:hAnsi="Calibri" w:cs="Calibri"/>
          </w:rPr>
          <w:t xml:space="preserve"> </w:t>
        </w:r>
      </w:ins>
      <w:r w:rsidRPr="4CC5FDFF">
        <w:rPr>
          <w:rFonts w:ascii="Calibri" w:eastAsia="Calibri" w:hAnsi="Calibri" w:cs="Calibri"/>
        </w:rPr>
        <w:t>the player</w:t>
      </w:r>
      <w:r w:rsidR="7322B30D" w:rsidRPr="4CC5FDFF">
        <w:rPr>
          <w:rFonts w:ascii="Calibri" w:eastAsia="Calibri" w:hAnsi="Calibri" w:cs="Calibri"/>
        </w:rPr>
        <w:t>s</w:t>
      </w:r>
      <w:r w:rsidRPr="4CC5FDFF">
        <w:rPr>
          <w:rFonts w:ascii="Calibri" w:eastAsia="Calibri" w:hAnsi="Calibri" w:cs="Calibri"/>
        </w:rPr>
        <w:t xml:space="preserve"> and ball and one </w:t>
      </w:r>
      <w:r w:rsidR="00DC53D6">
        <w:rPr>
          <w:rFonts w:ascii="Calibri" w:eastAsia="Calibri" w:hAnsi="Calibri" w:cs="Calibri"/>
        </w:rPr>
        <w:t>detailing events</w:t>
      </w:r>
      <w:r w:rsidRPr="4CC5FDFF">
        <w:rPr>
          <w:rFonts w:ascii="Calibri" w:eastAsia="Calibri" w:hAnsi="Calibri" w:cs="Calibri"/>
        </w:rPr>
        <w:t xml:space="preserve">. These two datasets </w:t>
      </w:r>
      <w:r w:rsidR="73DBC04A" w:rsidRPr="4CC5FDFF">
        <w:rPr>
          <w:rFonts w:ascii="Calibri" w:eastAsia="Calibri" w:hAnsi="Calibri" w:cs="Calibri"/>
        </w:rPr>
        <w:t xml:space="preserve">will be </w:t>
      </w:r>
      <w:r w:rsidRPr="4CC5FDFF">
        <w:rPr>
          <w:rFonts w:ascii="Calibri" w:eastAsia="Calibri" w:hAnsi="Calibri" w:cs="Calibri"/>
        </w:rPr>
        <w:t xml:space="preserve">merged to be used to predict shot-making. The datasets contain 277 NBA games that took place in December 2015, January 2016, and February 2016. </w:t>
      </w:r>
    </w:p>
    <w:p w14:paraId="42E76E18" w14:textId="5478EB68" w:rsidR="00BE06AC" w:rsidRDefault="70F8C8D8" w:rsidP="008F72DB">
      <w:pPr>
        <w:pStyle w:val="Heading3"/>
      </w:pPr>
      <w:r w:rsidRPr="4CC5FDFF">
        <w:rPr>
          <w:rFonts w:eastAsia="Calibri"/>
        </w:rPr>
        <w:t>Location Data</w:t>
      </w:r>
    </w:p>
    <w:p w14:paraId="317C0978" w14:textId="4FA90C1D" w:rsidR="00BE06AC" w:rsidRDefault="70F8C8D8" w:rsidP="4CC5FDFF">
      <w:pPr>
        <w:jc w:val="both"/>
        <w:rPr>
          <w:rFonts w:ascii="Calibri" w:eastAsia="Calibri" w:hAnsi="Calibri" w:cs="Calibri"/>
        </w:rPr>
      </w:pPr>
      <w:r w:rsidRPr="4CC5FDFF">
        <w:rPr>
          <w:rFonts w:ascii="Calibri" w:eastAsia="Calibri" w:hAnsi="Calibri" w:cs="Calibri"/>
        </w:rPr>
        <w:t xml:space="preserve">The data was collected through </w:t>
      </w:r>
      <w:proofErr w:type="spellStart"/>
      <w:r w:rsidRPr="4CC5FDFF">
        <w:rPr>
          <w:rFonts w:ascii="Calibri" w:eastAsia="Calibri" w:hAnsi="Calibri" w:cs="Calibri"/>
        </w:rPr>
        <w:t>SportVU</w:t>
      </w:r>
      <w:proofErr w:type="spellEnd"/>
      <w:r w:rsidRPr="4CC5FDFF">
        <w:rPr>
          <w:rFonts w:ascii="Calibri" w:eastAsia="Calibri" w:hAnsi="Calibri" w:cs="Calibri"/>
        </w:rPr>
        <w:t xml:space="preserve"> by Stats Perform (formerly STATS LLC). The data contains x and y coordinates for the 10 players on the court. X, Y, and Z coordinates are provided for the ball.</w:t>
      </w:r>
      <w:r w:rsidR="671C3FF4" w:rsidRPr="4CC5FDFF">
        <w:rPr>
          <w:rFonts w:ascii="Calibri" w:eastAsia="Calibri" w:hAnsi="Calibri" w:cs="Calibri"/>
        </w:rPr>
        <w:t xml:space="preserve"> The data </w:t>
      </w:r>
      <w:r w:rsidR="4859A5E2" w:rsidRPr="4CC5FDFF">
        <w:rPr>
          <w:rFonts w:ascii="Calibri" w:eastAsia="Calibri" w:hAnsi="Calibri" w:cs="Calibri"/>
        </w:rPr>
        <w:t>specifies</w:t>
      </w:r>
      <w:r w:rsidR="306F4076" w:rsidRPr="4CC5FDFF">
        <w:rPr>
          <w:rFonts w:ascii="Calibri" w:eastAsia="Calibri" w:hAnsi="Calibri" w:cs="Calibri"/>
        </w:rPr>
        <w:t xml:space="preserve"> </w:t>
      </w:r>
      <w:r w:rsidR="671C3FF4" w:rsidRPr="4CC5FDFF">
        <w:rPr>
          <w:rFonts w:ascii="Calibri" w:eastAsia="Calibri" w:hAnsi="Calibri" w:cs="Calibri"/>
        </w:rPr>
        <w:t xml:space="preserve">which player the coordinates are for and which team the player </w:t>
      </w:r>
      <w:r w:rsidR="6FCA62A5" w:rsidRPr="4CC5FDFF">
        <w:rPr>
          <w:rFonts w:ascii="Calibri" w:eastAsia="Calibri" w:hAnsi="Calibri" w:cs="Calibri"/>
        </w:rPr>
        <w:t xml:space="preserve">is part of (see </w:t>
      </w:r>
      <w:r w:rsidR="00DC53D6">
        <w:rPr>
          <w:rFonts w:ascii="Calibri" w:eastAsia="Calibri" w:hAnsi="Calibri" w:cs="Calibri"/>
        </w:rPr>
        <w:t>A</w:t>
      </w:r>
      <w:r w:rsidR="6FCA62A5" w:rsidRPr="4CC5FDFF">
        <w:rPr>
          <w:rFonts w:ascii="Calibri" w:eastAsia="Calibri" w:hAnsi="Calibri" w:cs="Calibri"/>
        </w:rPr>
        <w:t>ppendix A</w:t>
      </w:r>
      <w:r w:rsidR="03158345" w:rsidRPr="4CC5FDFF">
        <w:rPr>
          <w:rFonts w:ascii="Calibri" w:eastAsia="Calibri" w:hAnsi="Calibri" w:cs="Calibri"/>
        </w:rPr>
        <w:t>)</w:t>
      </w:r>
      <w:r w:rsidR="6FCA62A5" w:rsidRPr="4CC5FDFF">
        <w:rPr>
          <w:rFonts w:ascii="Calibri" w:eastAsia="Calibri" w:hAnsi="Calibri" w:cs="Calibri"/>
        </w:rPr>
        <w:t xml:space="preserve">. </w:t>
      </w:r>
      <w:proofErr w:type="spellStart"/>
      <w:r w:rsidRPr="4CC5FDFF">
        <w:rPr>
          <w:rFonts w:ascii="Calibri" w:eastAsia="Calibri" w:hAnsi="Calibri" w:cs="Calibri"/>
        </w:rPr>
        <w:t>SportVU</w:t>
      </w:r>
      <w:proofErr w:type="spellEnd"/>
      <w:r w:rsidRPr="4CC5FDFF">
        <w:rPr>
          <w:rFonts w:ascii="Calibri" w:eastAsia="Calibri" w:hAnsi="Calibri" w:cs="Calibri"/>
        </w:rPr>
        <w:t xml:space="preserve"> is a tracking system that uses six cameras to track the location of the players and the ball (Harmon et al., 2021). The data is recorded at 25 hertz. The data is originally in a JSON file but is converted to an </w:t>
      </w:r>
      <w:proofErr w:type="spellStart"/>
      <w:r w:rsidRPr="4CC5FDFF">
        <w:rPr>
          <w:rFonts w:ascii="Calibri" w:eastAsia="Calibri" w:hAnsi="Calibri" w:cs="Calibri"/>
        </w:rPr>
        <w:t>RData</w:t>
      </w:r>
      <w:proofErr w:type="spellEnd"/>
      <w:r w:rsidRPr="4CC5FDFF">
        <w:rPr>
          <w:rFonts w:ascii="Calibri" w:eastAsia="Calibri" w:hAnsi="Calibri" w:cs="Calibri"/>
        </w:rPr>
        <w:t xml:space="preserve"> to be used in R.</w:t>
      </w:r>
    </w:p>
    <w:p w14:paraId="7F4950BD" w14:textId="68EF490E" w:rsidR="00BE06AC" w:rsidRDefault="70F8C8D8" w:rsidP="008F72DB">
      <w:pPr>
        <w:pStyle w:val="Heading3"/>
      </w:pPr>
      <w:r w:rsidRPr="4CC5FDFF">
        <w:rPr>
          <w:rFonts w:eastAsia="Calibri"/>
        </w:rPr>
        <w:t>Events Data</w:t>
      </w:r>
    </w:p>
    <w:p w14:paraId="347B1232" w14:textId="4BD03231" w:rsidR="00BE06AC" w:rsidRDefault="70F8C8D8" w:rsidP="4CC5FDFF">
      <w:pPr>
        <w:jc w:val="both"/>
      </w:pPr>
      <w:r w:rsidRPr="4CC5FDFF">
        <w:rPr>
          <w:rFonts w:ascii="Calibri" w:eastAsia="Calibri" w:hAnsi="Calibri" w:cs="Calibri"/>
        </w:rPr>
        <w:t>This events data provides us with details surrounding the play-by-play events of interest per NBA game on record. This data consists of a timestamped record of the precise time each event of interest occurs within a game. The events data has been collected in a CSV file and the events it records include but are not limited to:</w:t>
      </w:r>
    </w:p>
    <w:p w14:paraId="77B328FC" w14:textId="1835A776" w:rsidR="00BE06AC" w:rsidRDefault="70F8C8D8" w:rsidP="4CC5FDFF">
      <w:pPr>
        <w:pStyle w:val="ListParagraph"/>
        <w:numPr>
          <w:ilvl w:val="0"/>
          <w:numId w:val="2"/>
        </w:numPr>
        <w:jc w:val="both"/>
        <w:rPr>
          <w:rFonts w:ascii="Calibri" w:eastAsia="Calibri" w:hAnsi="Calibri" w:cs="Calibri"/>
        </w:rPr>
      </w:pPr>
      <w:r w:rsidRPr="4CC5FDFF">
        <w:rPr>
          <w:rFonts w:ascii="Calibri" w:eastAsia="Calibri" w:hAnsi="Calibri" w:cs="Calibri"/>
        </w:rPr>
        <w:t>Successful shot attempt</w:t>
      </w:r>
    </w:p>
    <w:p w14:paraId="45030C95" w14:textId="4FD60138" w:rsidR="00BE06AC" w:rsidRDefault="70F8C8D8" w:rsidP="4CC5FDFF">
      <w:pPr>
        <w:pStyle w:val="ListParagraph"/>
        <w:numPr>
          <w:ilvl w:val="0"/>
          <w:numId w:val="2"/>
        </w:numPr>
        <w:jc w:val="both"/>
        <w:rPr>
          <w:rFonts w:ascii="Calibri" w:eastAsia="Calibri" w:hAnsi="Calibri" w:cs="Calibri"/>
        </w:rPr>
      </w:pPr>
      <w:r w:rsidRPr="4CC5FDFF">
        <w:rPr>
          <w:rFonts w:ascii="Calibri" w:eastAsia="Calibri" w:hAnsi="Calibri" w:cs="Calibri"/>
        </w:rPr>
        <w:t>Unsuccessful shot attempt</w:t>
      </w:r>
    </w:p>
    <w:p w14:paraId="0C5C8A1C" w14:textId="3DBAB6D5" w:rsidR="00BE06AC" w:rsidRDefault="70F8C8D8" w:rsidP="4CC5FDFF">
      <w:pPr>
        <w:pStyle w:val="ListParagraph"/>
        <w:numPr>
          <w:ilvl w:val="0"/>
          <w:numId w:val="2"/>
        </w:numPr>
        <w:jc w:val="both"/>
        <w:rPr>
          <w:rFonts w:ascii="Calibri" w:eastAsia="Calibri" w:hAnsi="Calibri" w:cs="Calibri"/>
        </w:rPr>
      </w:pPr>
      <w:r w:rsidRPr="4CC5FDFF">
        <w:rPr>
          <w:rFonts w:ascii="Calibri" w:eastAsia="Calibri" w:hAnsi="Calibri" w:cs="Calibri"/>
        </w:rPr>
        <w:t xml:space="preserve">Miss </w:t>
      </w:r>
      <w:proofErr w:type="gramStart"/>
      <w:r w:rsidRPr="4CC5FDFF">
        <w:rPr>
          <w:rFonts w:ascii="Calibri" w:eastAsia="Calibri" w:hAnsi="Calibri" w:cs="Calibri"/>
        </w:rPr>
        <w:t>shot</w:t>
      </w:r>
      <w:proofErr w:type="gramEnd"/>
    </w:p>
    <w:p w14:paraId="49F652FA" w14:textId="33F28B83" w:rsidR="00BE06AC" w:rsidRDefault="70F8C8D8" w:rsidP="4CC5FDFF">
      <w:pPr>
        <w:pStyle w:val="ListParagraph"/>
        <w:numPr>
          <w:ilvl w:val="0"/>
          <w:numId w:val="2"/>
        </w:numPr>
        <w:jc w:val="both"/>
        <w:rPr>
          <w:rFonts w:ascii="Calibri" w:eastAsia="Calibri" w:hAnsi="Calibri" w:cs="Calibri"/>
        </w:rPr>
      </w:pPr>
      <w:r w:rsidRPr="4CC5FDFF">
        <w:rPr>
          <w:rFonts w:ascii="Calibri" w:eastAsia="Calibri" w:hAnsi="Calibri" w:cs="Calibri"/>
        </w:rPr>
        <w:t>Free throw result</w:t>
      </w:r>
    </w:p>
    <w:p w14:paraId="15B7F508" w14:textId="7329AAFA" w:rsidR="00BE06AC" w:rsidRDefault="70F8C8D8" w:rsidP="4CC5FDFF">
      <w:pPr>
        <w:pStyle w:val="ListParagraph"/>
        <w:numPr>
          <w:ilvl w:val="0"/>
          <w:numId w:val="2"/>
        </w:numPr>
        <w:jc w:val="both"/>
        <w:rPr>
          <w:rFonts w:ascii="Calibri" w:eastAsia="Calibri" w:hAnsi="Calibri" w:cs="Calibri"/>
        </w:rPr>
      </w:pPr>
      <w:r w:rsidRPr="4CC5FDFF">
        <w:rPr>
          <w:rFonts w:ascii="Calibri" w:eastAsia="Calibri" w:hAnsi="Calibri" w:cs="Calibri"/>
        </w:rPr>
        <w:t>Rebound</w:t>
      </w:r>
    </w:p>
    <w:p w14:paraId="5FB4BB98" w14:textId="142363AA" w:rsidR="00BE06AC" w:rsidRDefault="70F8C8D8" w:rsidP="4CC5FDFF">
      <w:pPr>
        <w:pStyle w:val="ListParagraph"/>
        <w:numPr>
          <w:ilvl w:val="0"/>
          <w:numId w:val="2"/>
        </w:numPr>
        <w:jc w:val="both"/>
        <w:rPr>
          <w:rFonts w:ascii="Calibri" w:eastAsia="Calibri" w:hAnsi="Calibri" w:cs="Calibri"/>
        </w:rPr>
      </w:pPr>
      <w:r w:rsidRPr="4CC5FDFF">
        <w:rPr>
          <w:rFonts w:ascii="Calibri" w:eastAsia="Calibri" w:hAnsi="Calibri" w:cs="Calibri"/>
        </w:rPr>
        <w:t>Turnover</w:t>
      </w:r>
    </w:p>
    <w:p w14:paraId="59BB9A36" w14:textId="4E889053" w:rsidR="00BE06AC" w:rsidRDefault="70F8C8D8" w:rsidP="4CC5FDFF">
      <w:pPr>
        <w:pStyle w:val="ListParagraph"/>
        <w:numPr>
          <w:ilvl w:val="0"/>
          <w:numId w:val="2"/>
        </w:numPr>
        <w:jc w:val="both"/>
        <w:rPr>
          <w:rFonts w:ascii="Calibri" w:eastAsia="Calibri" w:hAnsi="Calibri" w:cs="Calibri"/>
        </w:rPr>
      </w:pPr>
      <w:r w:rsidRPr="4CC5FDFF">
        <w:rPr>
          <w:rFonts w:ascii="Calibri" w:eastAsia="Calibri" w:hAnsi="Calibri" w:cs="Calibri"/>
        </w:rPr>
        <w:t>Foul</w:t>
      </w:r>
    </w:p>
    <w:p w14:paraId="186B8493" w14:textId="0669ABBA" w:rsidR="00BE06AC" w:rsidRDefault="70F8C8D8" w:rsidP="4CC5FDFF">
      <w:pPr>
        <w:pStyle w:val="ListParagraph"/>
        <w:numPr>
          <w:ilvl w:val="0"/>
          <w:numId w:val="2"/>
        </w:numPr>
        <w:jc w:val="both"/>
        <w:rPr>
          <w:rFonts w:ascii="Calibri" w:eastAsia="Calibri" w:hAnsi="Calibri" w:cs="Calibri"/>
        </w:rPr>
      </w:pPr>
      <w:r w:rsidRPr="4CC5FDFF">
        <w:rPr>
          <w:rFonts w:ascii="Calibri" w:eastAsia="Calibri" w:hAnsi="Calibri" w:cs="Calibri"/>
        </w:rPr>
        <w:t>Violation</w:t>
      </w:r>
    </w:p>
    <w:p w14:paraId="0A61A139" w14:textId="0EBF138D" w:rsidR="00BE06AC" w:rsidRDefault="70F8C8D8" w:rsidP="4CC5FDFF">
      <w:pPr>
        <w:pStyle w:val="ListParagraph"/>
        <w:numPr>
          <w:ilvl w:val="0"/>
          <w:numId w:val="2"/>
        </w:numPr>
        <w:jc w:val="both"/>
        <w:rPr>
          <w:rFonts w:ascii="Calibri" w:eastAsia="Calibri" w:hAnsi="Calibri" w:cs="Calibri"/>
        </w:rPr>
      </w:pPr>
      <w:r w:rsidRPr="4CC5FDFF">
        <w:rPr>
          <w:rFonts w:ascii="Calibri" w:eastAsia="Calibri" w:hAnsi="Calibri" w:cs="Calibri"/>
        </w:rPr>
        <w:t>Substitution</w:t>
      </w:r>
    </w:p>
    <w:p w14:paraId="66D896D5" w14:textId="2ED0F04C" w:rsidR="00BE06AC" w:rsidRDefault="70F8C8D8" w:rsidP="4CC5FDFF">
      <w:pPr>
        <w:pStyle w:val="ListParagraph"/>
        <w:numPr>
          <w:ilvl w:val="0"/>
          <w:numId w:val="2"/>
        </w:numPr>
        <w:jc w:val="both"/>
        <w:rPr>
          <w:rFonts w:ascii="Calibri" w:eastAsia="Calibri" w:hAnsi="Calibri" w:cs="Calibri"/>
        </w:rPr>
      </w:pPr>
      <w:r w:rsidRPr="4CC5FDFF">
        <w:rPr>
          <w:rFonts w:ascii="Calibri" w:eastAsia="Calibri" w:hAnsi="Calibri" w:cs="Calibri"/>
        </w:rPr>
        <w:t>Timeout</w:t>
      </w:r>
    </w:p>
    <w:p w14:paraId="30411694" w14:textId="460FD2CD" w:rsidR="00BE06AC" w:rsidRDefault="70F8C8D8" w:rsidP="4CC5FDFF">
      <w:pPr>
        <w:pStyle w:val="ListParagraph"/>
        <w:numPr>
          <w:ilvl w:val="0"/>
          <w:numId w:val="2"/>
        </w:numPr>
        <w:jc w:val="both"/>
        <w:rPr>
          <w:rFonts w:ascii="Calibri" w:eastAsia="Calibri" w:hAnsi="Calibri" w:cs="Calibri"/>
        </w:rPr>
      </w:pPr>
      <w:r w:rsidRPr="4CC5FDFF">
        <w:rPr>
          <w:rFonts w:ascii="Calibri" w:eastAsia="Calibri" w:hAnsi="Calibri" w:cs="Calibri"/>
        </w:rPr>
        <w:t>Jump Ball</w:t>
      </w:r>
    </w:p>
    <w:p w14:paraId="773E876B" w14:textId="77777777" w:rsidR="008F72DB" w:rsidRDefault="008F72DB">
      <w:r>
        <w:br w:type="page"/>
      </w:r>
    </w:p>
    <w:p w14:paraId="1BBED341" w14:textId="52F40A5E" w:rsidR="17254B59" w:rsidRPr="008F72DB" w:rsidRDefault="52F046CE" w:rsidP="008F72DB">
      <w:pPr>
        <w:pStyle w:val="Heading2"/>
        <w:rPr>
          <w:rFonts w:asciiTheme="minorHAnsi" w:eastAsiaTheme="minorHAnsi" w:hAnsiTheme="minorHAnsi" w:cstheme="minorBidi"/>
        </w:rPr>
      </w:pPr>
      <w:r w:rsidRPr="4CC5FDFF">
        <w:rPr>
          <w:rFonts w:eastAsia="Calibri"/>
        </w:rPr>
        <w:lastRenderedPageBreak/>
        <w:t>Metho</w:t>
      </w:r>
      <w:r w:rsidR="6A32F25B" w:rsidRPr="4CC5FDFF">
        <w:rPr>
          <w:rFonts w:eastAsia="Calibri"/>
        </w:rPr>
        <w:t>do</w:t>
      </w:r>
      <w:r w:rsidRPr="4CC5FDFF">
        <w:rPr>
          <w:rFonts w:eastAsia="Calibri"/>
        </w:rPr>
        <w:t xml:space="preserve">logy </w:t>
      </w:r>
    </w:p>
    <w:p w14:paraId="60A8949B" w14:textId="3B2395A3" w:rsidR="76F7E7CD" w:rsidRDefault="52F046CE" w:rsidP="4CC5FDFF">
      <w:pPr>
        <w:jc w:val="both"/>
      </w:pPr>
      <w:r w:rsidRPr="4CC5FDFF">
        <w:t>To build a baseline we create three</w:t>
      </w:r>
      <w:r w:rsidR="5ABBBD91" w:rsidRPr="4CC5FDFF">
        <w:t xml:space="preserve"> base</w:t>
      </w:r>
      <w:r w:rsidRPr="4CC5FDFF">
        <w:t xml:space="preserve"> models. The first base model is a logistic regression model. This model is the </w:t>
      </w:r>
      <w:r w:rsidR="5F00A7D9" w:rsidRPr="4CC5FDFF">
        <w:t>simplest</w:t>
      </w:r>
      <w:r w:rsidRPr="4CC5FDFF">
        <w:t xml:space="preserve"> model we </w:t>
      </w:r>
      <w:r w:rsidR="008F72DB">
        <w:t>will</w:t>
      </w:r>
      <w:r w:rsidRPr="4CC5FDFF">
        <w:t xml:space="preserve"> consider. To begin </w:t>
      </w:r>
      <w:r w:rsidR="37F7D578" w:rsidRPr="4CC5FDFF">
        <w:t>with</w:t>
      </w:r>
      <w:r w:rsidR="3607B647" w:rsidRPr="4CC5FDFF">
        <w:t>,</w:t>
      </w:r>
      <w:r w:rsidR="37F7D578" w:rsidRPr="4CC5FDFF">
        <w:t xml:space="preserve"> only the spatial coordinates of the players and the ball at the time of the event of a shot attempt will be fed into the logistic regression model. This will allow the model to </w:t>
      </w:r>
      <w:r w:rsidR="22EE9224" w:rsidRPr="4CC5FDFF">
        <w:t xml:space="preserve">be easily interpretable as </w:t>
      </w:r>
      <w:r w:rsidR="5CE2CD71" w:rsidRPr="4CC5FDFF">
        <w:t xml:space="preserve">using location data only at the time of the shot </w:t>
      </w:r>
      <w:r w:rsidR="22EE9224" w:rsidRPr="4CC5FDFF">
        <w:t>restrict</w:t>
      </w:r>
      <w:r w:rsidR="6D31B729" w:rsidRPr="4CC5FDFF">
        <w:t xml:space="preserve">s the number of variables considered. For the first iteration of this model, 22 variables will be considered </w:t>
      </w:r>
      <w:r w:rsidR="3D851117" w:rsidRPr="4CC5FDFF">
        <w:t>- the</w:t>
      </w:r>
      <w:r w:rsidR="6D31B729" w:rsidRPr="4CC5FDFF">
        <w:t xml:space="preserve"> x and y </w:t>
      </w:r>
      <w:r w:rsidR="5F4B9EB1" w:rsidRPr="4CC5FDFF">
        <w:t>coordinates</w:t>
      </w:r>
      <w:r w:rsidR="6D31B729" w:rsidRPr="4CC5FDFF">
        <w:t xml:space="preserve"> of the player and the x and y </w:t>
      </w:r>
      <w:r w:rsidR="67ABBDA8" w:rsidRPr="4CC5FDFF">
        <w:t>coordinates</w:t>
      </w:r>
      <w:r w:rsidR="6D31B729" w:rsidRPr="4CC5FDFF">
        <w:t xml:space="preserve"> of the basketball at the time of the attempted shot</w:t>
      </w:r>
      <w:r w:rsidR="22EE9224" w:rsidRPr="4CC5FDFF">
        <w:t xml:space="preserve">. </w:t>
      </w:r>
      <w:r w:rsidR="0419F574" w:rsidRPr="4CC5FDFF">
        <w:t xml:space="preserve">The second base model that will be considered is a convolutional neural network. The same 22 variables as the logistic model </w:t>
      </w:r>
      <w:r w:rsidR="0796AAB4" w:rsidRPr="4CC5FDFF">
        <w:t>- the</w:t>
      </w:r>
      <w:r w:rsidR="0419F574" w:rsidRPr="4CC5FDFF">
        <w:t xml:space="preserve"> x and y </w:t>
      </w:r>
      <w:r w:rsidR="21866845" w:rsidRPr="4CC5FDFF">
        <w:t>coordinates</w:t>
      </w:r>
      <w:r w:rsidR="0419F574" w:rsidRPr="4CC5FDFF">
        <w:t xml:space="preserve"> of the player and the x and y </w:t>
      </w:r>
      <w:r w:rsidR="67F8EB20" w:rsidRPr="4CC5FDFF">
        <w:t>coordinates</w:t>
      </w:r>
      <w:r w:rsidR="0419F574" w:rsidRPr="4CC5FDFF">
        <w:t xml:space="preserve"> of the basketball at the time of the attempted sho</w:t>
      </w:r>
      <w:r w:rsidR="6829D976" w:rsidRPr="4CC5FDFF">
        <w:t xml:space="preserve">t – will initially be </w:t>
      </w:r>
      <w:r w:rsidR="32BE7663" w:rsidRPr="4CC5FDFF">
        <w:t>considered</w:t>
      </w:r>
      <w:r w:rsidR="6829D976" w:rsidRPr="4CC5FDFF">
        <w:t xml:space="preserve">. </w:t>
      </w:r>
      <w:r w:rsidR="0AF5FC01" w:rsidRPr="4CC5FDFF">
        <w:t>Using our</w:t>
      </w:r>
      <w:r w:rsidR="6829D976" w:rsidRPr="4CC5FDFF">
        <w:t xml:space="preserve"> </w:t>
      </w:r>
      <w:r w:rsidR="7F4F3DB8" w:rsidRPr="4CC5FDFF">
        <w:t xml:space="preserve">exploratory </w:t>
      </w:r>
      <w:r w:rsidR="6829D976" w:rsidRPr="4CC5FDFF">
        <w:t>data analysis</w:t>
      </w:r>
      <w:r w:rsidR="3A7C0383" w:rsidRPr="4CC5FDFF">
        <w:t xml:space="preserve"> and literature review as a guide</w:t>
      </w:r>
      <w:r w:rsidR="6829D976" w:rsidRPr="4CC5FDFF">
        <w:t>,</w:t>
      </w:r>
      <w:r w:rsidR="6C1DCF30" w:rsidRPr="4CC5FDFF">
        <w:t xml:space="preserve"> we </w:t>
      </w:r>
      <w:r w:rsidR="680F3AC0" w:rsidRPr="4CC5FDFF">
        <w:t xml:space="preserve">will create </w:t>
      </w:r>
      <w:r w:rsidR="6829D976" w:rsidRPr="4CC5FDFF">
        <w:t>fea</w:t>
      </w:r>
      <w:r w:rsidR="707AC62E" w:rsidRPr="4CC5FDFF">
        <w:t>tur</w:t>
      </w:r>
      <w:r w:rsidR="1546AF9A" w:rsidRPr="4CC5FDFF">
        <w:t>es</w:t>
      </w:r>
      <w:r w:rsidR="6829D976" w:rsidRPr="4CC5FDFF">
        <w:t xml:space="preserve"> </w:t>
      </w:r>
      <w:r w:rsidR="69E07678" w:rsidRPr="4CC5FDFF">
        <w:t>from</w:t>
      </w:r>
      <w:r w:rsidR="6829D976" w:rsidRPr="4CC5FDFF">
        <w:t xml:space="preserve"> the </w:t>
      </w:r>
      <w:r w:rsidR="4C054722" w:rsidRPr="4CC5FDFF">
        <w:t>data,</w:t>
      </w:r>
      <w:r w:rsidR="6829D976" w:rsidRPr="4CC5FDFF">
        <w:t xml:space="preserve"> </w:t>
      </w:r>
      <w:r w:rsidR="0B62D64D" w:rsidRPr="4CC5FDFF">
        <w:t xml:space="preserve">which </w:t>
      </w:r>
      <w:r w:rsidR="4D2EE6CA" w:rsidRPr="4CC5FDFF">
        <w:t xml:space="preserve">will be fed into the logistic and </w:t>
      </w:r>
      <w:r w:rsidR="3BB95675" w:rsidRPr="4CC5FDFF">
        <w:t>convolutional</w:t>
      </w:r>
      <w:r w:rsidR="4D2EE6CA" w:rsidRPr="4CC5FDFF">
        <w:t xml:space="preserve"> neural networks. These two baseline models will allow us to compare how much</w:t>
      </w:r>
      <w:r w:rsidR="17C328C9" w:rsidRPr="4CC5FDFF">
        <w:t xml:space="preserve"> </w:t>
      </w:r>
      <w:r w:rsidR="4D2EE6CA" w:rsidRPr="4CC5FDFF">
        <w:t>the</w:t>
      </w:r>
      <w:r w:rsidR="1073BD7C" w:rsidRPr="4CC5FDFF">
        <w:t xml:space="preserve"> addition of</w:t>
      </w:r>
      <w:r w:rsidR="4D2EE6CA" w:rsidRPr="4CC5FDFF">
        <w:t xml:space="preserve"> </w:t>
      </w:r>
      <w:r w:rsidR="008F72DB">
        <w:t xml:space="preserve">the </w:t>
      </w:r>
      <w:r w:rsidR="4D2EE6CA" w:rsidRPr="4CC5FDFF">
        <w:t>temporal aspect of the data – the location data through time – affects the predictions.</w:t>
      </w:r>
    </w:p>
    <w:p w14:paraId="596E1133" w14:textId="0F281BCE" w:rsidR="1F37C906" w:rsidRDefault="7196883D" w:rsidP="4CC5FDFF">
      <w:pPr>
        <w:jc w:val="both"/>
        <w:rPr>
          <w:rFonts w:ascii="Calibri" w:eastAsia="Calibri" w:hAnsi="Calibri" w:cs="Calibri"/>
        </w:rPr>
      </w:pPr>
      <w:r w:rsidRPr="4CC5FDFF">
        <w:t>In our third base model</w:t>
      </w:r>
      <w:r w:rsidR="00D9F9D5" w:rsidRPr="4CC5FDFF">
        <w:t>,</w:t>
      </w:r>
      <w:r w:rsidRPr="4CC5FDFF">
        <w:t xml:space="preserve"> we aim to replicate </w:t>
      </w:r>
      <w:r w:rsidRPr="4CC5FDFF">
        <w:rPr>
          <w:rFonts w:ascii="Calibri" w:eastAsia="Calibri" w:hAnsi="Calibri" w:cs="Calibri"/>
        </w:rPr>
        <w:t xml:space="preserve">Harmon et </w:t>
      </w:r>
      <w:proofErr w:type="spellStart"/>
      <w:r w:rsidRPr="4CC5FDFF">
        <w:rPr>
          <w:rFonts w:ascii="Calibri" w:eastAsia="Calibri" w:hAnsi="Calibri" w:cs="Calibri"/>
        </w:rPr>
        <w:t>al’s</w:t>
      </w:r>
      <w:proofErr w:type="spellEnd"/>
      <w:r w:rsidRPr="4CC5FDFF">
        <w:rPr>
          <w:rFonts w:ascii="Calibri" w:eastAsia="Calibri" w:hAnsi="Calibri" w:cs="Calibri"/>
        </w:rPr>
        <w:t xml:space="preserve"> model. In their best model</w:t>
      </w:r>
      <w:r w:rsidR="5565543D" w:rsidRPr="4CC5FDFF">
        <w:rPr>
          <w:rFonts w:ascii="Calibri" w:eastAsia="Calibri" w:hAnsi="Calibri" w:cs="Calibri"/>
        </w:rPr>
        <w:t>,</w:t>
      </w:r>
      <w:r w:rsidRPr="4CC5FDFF">
        <w:rPr>
          <w:rFonts w:ascii="Calibri" w:eastAsia="Calibri" w:hAnsi="Calibri" w:cs="Calibri"/>
        </w:rPr>
        <w:t xml:space="preserve"> they </w:t>
      </w:r>
      <w:r w:rsidR="2646F924" w:rsidRPr="4CC5FDFF">
        <w:rPr>
          <w:rFonts w:ascii="Calibri" w:eastAsia="Calibri" w:hAnsi="Calibri" w:cs="Calibri"/>
        </w:rPr>
        <w:t xml:space="preserve">use a multiagent </w:t>
      </w:r>
      <w:r w:rsidR="2CE698EE" w:rsidRPr="4CC5FDFF">
        <w:rPr>
          <w:rFonts w:ascii="Calibri" w:eastAsia="Calibri" w:hAnsi="Calibri" w:cs="Calibri"/>
        </w:rPr>
        <w:t xml:space="preserve">image containing x and y </w:t>
      </w:r>
      <w:r w:rsidR="4270519B" w:rsidRPr="4CC5FDFF">
        <w:rPr>
          <w:rFonts w:ascii="Calibri" w:eastAsia="Calibri" w:hAnsi="Calibri" w:cs="Calibri"/>
        </w:rPr>
        <w:t>coordinates</w:t>
      </w:r>
      <w:r w:rsidR="2CE698EE" w:rsidRPr="4CC5FDFF">
        <w:rPr>
          <w:rFonts w:ascii="Calibri" w:eastAsia="Calibri" w:hAnsi="Calibri" w:cs="Calibri"/>
        </w:rPr>
        <w:t xml:space="preserve"> for the basketball and all the players on the court for the 5 seconds preceding the shot attempt</w:t>
      </w:r>
      <w:r w:rsidR="0C67D0DB" w:rsidRPr="4CC5FDFF">
        <w:rPr>
          <w:rFonts w:ascii="Calibri" w:eastAsia="Calibri" w:hAnsi="Calibri" w:cs="Calibri"/>
        </w:rPr>
        <w:t xml:space="preserve"> (Harmon et al 2021). </w:t>
      </w:r>
      <w:r w:rsidR="6101D268" w:rsidRPr="4CC5FDFF">
        <w:rPr>
          <w:rFonts w:ascii="Calibri" w:eastAsia="Calibri" w:hAnsi="Calibri" w:cs="Calibri"/>
        </w:rPr>
        <w:t>Th</w:t>
      </w:r>
      <w:r w:rsidR="2F53EA2F" w:rsidRPr="4CC5FDFF">
        <w:rPr>
          <w:rFonts w:ascii="Calibri" w:eastAsia="Calibri" w:hAnsi="Calibri" w:cs="Calibri"/>
        </w:rPr>
        <w:t>e</w:t>
      </w:r>
      <w:r w:rsidR="6101D268" w:rsidRPr="4CC5FDFF">
        <w:rPr>
          <w:rFonts w:ascii="Calibri" w:eastAsia="Calibri" w:hAnsi="Calibri" w:cs="Calibri"/>
        </w:rPr>
        <w:t>s</w:t>
      </w:r>
      <w:r w:rsidR="2F53EA2F" w:rsidRPr="4CC5FDFF">
        <w:rPr>
          <w:rFonts w:ascii="Calibri" w:eastAsia="Calibri" w:hAnsi="Calibri" w:cs="Calibri"/>
        </w:rPr>
        <w:t>e</w:t>
      </w:r>
      <w:r w:rsidR="6101D268" w:rsidRPr="4CC5FDFF">
        <w:rPr>
          <w:rFonts w:ascii="Calibri" w:eastAsia="Calibri" w:hAnsi="Calibri" w:cs="Calibri"/>
        </w:rPr>
        <w:t xml:space="preserve"> image</w:t>
      </w:r>
      <w:r w:rsidR="2D008366" w:rsidRPr="4CC5FDFF">
        <w:rPr>
          <w:rFonts w:ascii="Calibri" w:eastAsia="Calibri" w:hAnsi="Calibri" w:cs="Calibri"/>
        </w:rPr>
        <w:t>s</w:t>
      </w:r>
      <w:r w:rsidR="6101D268" w:rsidRPr="4CC5FDFF">
        <w:rPr>
          <w:rFonts w:ascii="Calibri" w:eastAsia="Calibri" w:hAnsi="Calibri" w:cs="Calibri"/>
        </w:rPr>
        <w:t xml:space="preserve"> </w:t>
      </w:r>
      <w:r w:rsidR="26342664" w:rsidRPr="4CC5FDFF">
        <w:rPr>
          <w:rFonts w:ascii="Calibri" w:eastAsia="Calibri" w:hAnsi="Calibri" w:cs="Calibri"/>
        </w:rPr>
        <w:t>are</w:t>
      </w:r>
      <w:r w:rsidR="6101D268" w:rsidRPr="4CC5FDFF">
        <w:rPr>
          <w:rFonts w:ascii="Calibri" w:eastAsia="Calibri" w:hAnsi="Calibri" w:cs="Calibri"/>
        </w:rPr>
        <w:t xml:space="preserve"> fed into a </w:t>
      </w:r>
      <w:r w:rsidR="3184220B" w:rsidRPr="4CC5FDFF">
        <w:rPr>
          <w:rFonts w:ascii="Calibri" w:eastAsia="Calibri" w:hAnsi="Calibri" w:cs="Calibri"/>
        </w:rPr>
        <w:t>convolutional</w:t>
      </w:r>
      <w:r w:rsidR="64B9A191" w:rsidRPr="4CC5FDFF">
        <w:rPr>
          <w:rFonts w:ascii="Calibri" w:eastAsia="Calibri" w:hAnsi="Calibri" w:cs="Calibri"/>
        </w:rPr>
        <w:t xml:space="preserve"> neural network and </w:t>
      </w:r>
      <w:r w:rsidR="00A0186B">
        <w:rPr>
          <w:rFonts w:ascii="Calibri" w:eastAsia="Calibri" w:hAnsi="Calibri" w:cs="Calibri"/>
        </w:rPr>
        <w:t>is</w:t>
      </w:r>
      <w:r w:rsidR="64B9A191" w:rsidRPr="4CC5FDFF">
        <w:rPr>
          <w:rFonts w:ascii="Calibri" w:eastAsia="Calibri" w:hAnsi="Calibri" w:cs="Calibri"/>
        </w:rPr>
        <w:t xml:space="preserve"> combined with a </w:t>
      </w:r>
      <w:r w:rsidR="00A0186B">
        <w:rPr>
          <w:rFonts w:ascii="Calibri" w:eastAsia="Calibri" w:hAnsi="Calibri" w:cs="Calibri"/>
        </w:rPr>
        <w:t>feed-forward</w:t>
      </w:r>
      <w:r w:rsidR="64B9A191" w:rsidRPr="4CC5FDFF">
        <w:rPr>
          <w:rFonts w:ascii="Calibri" w:eastAsia="Calibri" w:hAnsi="Calibri" w:cs="Calibri"/>
        </w:rPr>
        <w:t xml:space="preserve"> model </w:t>
      </w:r>
      <w:r w:rsidR="00A0186B">
        <w:rPr>
          <w:rFonts w:ascii="Calibri" w:eastAsia="Calibri" w:hAnsi="Calibri" w:cs="Calibri"/>
        </w:rPr>
        <w:t xml:space="preserve">that </w:t>
      </w:r>
      <w:r w:rsidR="64B9A191" w:rsidRPr="4CC5FDFF">
        <w:rPr>
          <w:rFonts w:ascii="Calibri" w:eastAsia="Calibri" w:hAnsi="Calibri" w:cs="Calibri"/>
        </w:rPr>
        <w:t>has fe</w:t>
      </w:r>
      <w:r w:rsidR="5C4A723C" w:rsidRPr="4CC5FDFF">
        <w:rPr>
          <w:rFonts w:ascii="Calibri" w:eastAsia="Calibri" w:hAnsi="Calibri" w:cs="Calibri"/>
        </w:rPr>
        <w:t xml:space="preserve">atures from the </w:t>
      </w:r>
      <w:r w:rsidR="64B9A191" w:rsidRPr="4CC5FDFF">
        <w:rPr>
          <w:rFonts w:ascii="Calibri" w:eastAsia="Calibri" w:hAnsi="Calibri" w:cs="Calibri"/>
        </w:rPr>
        <w:t>data</w:t>
      </w:r>
      <w:r w:rsidR="2DCB37EB" w:rsidRPr="4CC5FDFF">
        <w:rPr>
          <w:rFonts w:ascii="Calibri" w:eastAsia="Calibri" w:hAnsi="Calibri" w:cs="Calibri"/>
        </w:rPr>
        <w:t xml:space="preserve"> </w:t>
      </w:r>
      <w:r w:rsidR="64B9A191" w:rsidRPr="4CC5FDFF">
        <w:rPr>
          <w:rFonts w:ascii="Calibri" w:eastAsia="Calibri" w:hAnsi="Calibri" w:cs="Calibri"/>
        </w:rPr>
        <w:t>as its input</w:t>
      </w:r>
      <w:r w:rsidR="393629F5" w:rsidRPr="4CC5FDFF">
        <w:rPr>
          <w:rFonts w:ascii="Calibri" w:eastAsia="Calibri" w:hAnsi="Calibri" w:cs="Calibri"/>
        </w:rPr>
        <w:t>,</w:t>
      </w:r>
      <w:r w:rsidR="64B9A191" w:rsidRPr="4CC5FDFF">
        <w:rPr>
          <w:rFonts w:ascii="Calibri" w:eastAsia="Calibri" w:hAnsi="Calibri" w:cs="Calibri"/>
        </w:rPr>
        <w:t xml:space="preserve"> to predict </w:t>
      </w:r>
      <w:r w:rsidR="58E5EE17" w:rsidRPr="4CC5FDFF">
        <w:rPr>
          <w:rFonts w:ascii="Calibri" w:eastAsia="Calibri" w:hAnsi="Calibri" w:cs="Calibri"/>
        </w:rPr>
        <w:t>whether the shot</w:t>
      </w:r>
      <w:r w:rsidR="4B54F226" w:rsidRPr="4CC5FDFF">
        <w:rPr>
          <w:rFonts w:ascii="Calibri" w:eastAsia="Calibri" w:hAnsi="Calibri" w:cs="Calibri"/>
        </w:rPr>
        <w:t>s are</w:t>
      </w:r>
      <w:r w:rsidR="58E5EE17" w:rsidRPr="4CC5FDFF">
        <w:rPr>
          <w:rFonts w:ascii="Calibri" w:eastAsia="Calibri" w:hAnsi="Calibri" w:cs="Calibri"/>
        </w:rPr>
        <w:t xml:space="preserve"> successful</w:t>
      </w:r>
      <w:r w:rsidR="40133A25" w:rsidRPr="4CC5FDFF">
        <w:rPr>
          <w:rFonts w:ascii="Calibri" w:eastAsia="Calibri" w:hAnsi="Calibri" w:cs="Calibri"/>
        </w:rPr>
        <w:t xml:space="preserve"> (see </w:t>
      </w:r>
      <w:r w:rsidR="00A0186B">
        <w:rPr>
          <w:rFonts w:ascii="Calibri" w:eastAsia="Calibri" w:hAnsi="Calibri" w:cs="Calibri"/>
        </w:rPr>
        <w:t>A</w:t>
      </w:r>
      <w:r w:rsidR="40133A25" w:rsidRPr="4CC5FDFF">
        <w:rPr>
          <w:rFonts w:ascii="Calibri" w:eastAsia="Calibri" w:hAnsi="Calibri" w:cs="Calibri"/>
        </w:rPr>
        <w:t>ppendix A)</w:t>
      </w:r>
      <w:r w:rsidR="58E5EE17" w:rsidRPr="4CC5FDFF">
        <w:rPr>
          <w:rFonts w:ascii="Calibri" w:eastAsia="Calibri" w:hAnsi="Calibri" w:cs="Calibri"/>
        </w:rPr>
        <w:t xml:space="preserve">. </w:t>
      </w:r>
    </w:p>
    <w:p w14:paraId="38319A87" w14:textId="2258AB0C" w:rsidR="2BF6BCB4" w:rsidRDefault="008F72DB" w:rsidP="4CC5FDFF">
      <w:pPr>
        <w:jc w:val="both"/>
      </w:pPr>
      <w:r>
        <w:rPr>
          <w:noProof/>
        </w:rPr>
        <w:drawing>
          <wp:anchor distT="0" distB="0" distL="114300" distR="114300" simplePos="0" relativeHeight="251659264" behindDoc="0" locked="0" layoutInCell="1" allowOverlap="1" wp14:anchorId="0B07E2B8" wp14:editId="42B4F775">
            <wp:simplePos x="0" y="0"/>
            <wp:positionH relativeFrom="column">
              <wp:posOffset>1915491</wp:posOffset>
            </wp:positionH>
            <wp:positionV relativeFrom="paragraph">
              <wp:posOffset>286385</wp:posOffset>
            </wp:positionV>
            <wp:extent cx="1508014" cy="2752725"/>
            <wp:effectExtent l="0" t="0" r="3810" b="3175"/>
            <wp:wrapTopAndBottom/>
            <wp:docPr id="4401576" name="Picture 440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08014" cy="2752725"/>
                    </a:xfrm>
                    <a:prstGeom prst="rect">
                      <a:avLst/>
                    </a:prstGeom>
                  </pic:spPr>
                </pic:pic>
              </a:graphicData>
            </a:graphic>
            <wp14:sizeRelH relativeFrom="page">
              <wp14:pctWidth>0</wp14:pctWidth>
            </wp14:sizeRelH>
            <wp14:sizeRelV relativeFrom="page">
              <wp14:pctHeight>0</wp14:pctHeight>
            </wp14:sizeRelV>
          </wp:anchor>
        </w:drawing>
      </w:r>
      <w:r w:rsidR="61E2B51E" w:rsidRPr="4CC5FDFF">
        <w:rPr>
          <w:b/>
          <w:bCs/>
        </w:rPr>
        <w:t>Figure 3</w:t>
      </w:r>
    </w:p>
    <w:p w14:paraId="6317AEB2" w14:textId="4898A0AB" w:rsidR="2BF6BCB4" w:rsidRDefault="2BF6BCB4" w:rsidP="4CC5FDFF">
      <w:pPr>
        <w:jc w:val="both"/>
      </w:pPr>
    </w:p>
    <w:p w14:paraId="3C883693" w14:textId="5A9EDA42" w:rsidR="00BE06AC" w:rsidRDefault="4353324E" w:rsidP="4CC5FDFF">
      <w:pPr>
        <w:jc w:val="both"/>
      </w:pPr>
      <w:r>
        <w:t>In figure 3 we see an example of the image that is created. The red lines represent the</w:t>
      </w:r>
      <w:r w:rsidR="3E3DCFF6">
        <w:t xml:space="preserve"> </w:t>
      </w:r>
      <w:r w:rsidR="6676F378">
        <w:t>trajectories</w:t>
      </w:r>
      <w:r w:rsidR="3E3DCFF6">
        <w:t xml:space="preserve"> of the offensive players while the blue lines represent the </w:t>
      </w:r>
      <w:r w:rsidR="38E77CC1">
        <w:t>trajectories</w:t>
      </w:r>
      <w:r w:rsidR="3E3DCFF6">
        <w:t xml:space="preserve"> of the defensive players. The green line represents the trajector</w:t>
      </w:r>
      <w:r w:rsidR="06AC7E5D">
        <w:t xml:space="preserve">y of the basketball. As the observations of </w:t>
      </w:r>
      <w:r w:rsidR="008F72DB">
        <w:t xml:space="preserve">the </w:t>
      </w:r>
      <w:r w:rsidR="06AC7E5D">
        <w:t>location move forward in time</w:t>
      </w:r>
      <w:r w:rsidR="1DA504F7">
        <w:t xml:space="preserve"> the pixels of the </w:t>
      </w:r>
      <w:r w:rsidR="4C10F55F">
        <w:t>trajectories</w:t>
      </w:r>
      <w:r w:rsidR="1DA504F7">
        <w:t xml:space="preserve"> become brighter</w:t>
      </w:r>
      <w:r w:rsidR="7033126B">
        <w:t>.</w:t>
      </w:r>
    </w:p>
    <w:p w14:paraId="594D7210" w14:textId="18688A0D" w:rsidR="294BF84E" w:rsidRDefault="257FD633" w:rsidP="4CC5FDFF">
      <w:pPr>
        <w:jc w:val="both"/>
      </w:pPr>
      <w:r>
        <w:t>A recurrent neural network (RNN) will be the model of interest in our paper. RNN</w:t>
      </w:r>
      <w:r w:rsidR="008F72DB">
        <w:t>s</w:t>
      </w:r>
      <w:r>
        <w:t xml:space="preserve"> have inherent internal memory</w:t>
      </w:r>
      <w:r w:rsidR="17ED9E82">
        <w:t xml:space="preserve"> due to their interconnecting nodes</w:t>
      </w:r>
      <w:r w:rsidR="008F72DB">
        <w:t>.</w:t>
      </w:r>
      <w:r>
        <w:t xml:space="preserve"> </w:t>
      </w:r>
      <w:r w:rsidR="008F72DB">
        <w:t>This</w:t>
      </w:r>
      <w:r>
        <w:t xml:space="preserve"> makes them suitable to </w:t>
      </w:r>
      <w:r w:rsidR="27AFF61F">
        <w:t>be used on sequential data</w:t>
      </w:r>
      <w:r w:rsidR="7CFBF76B">
        <w:t>. A many</w:t>
      </w:r>
      <w:r w:rsidR="4219CEE6">
        <w:t>-to-one</w:t>
      </w:r>
      <w:r w:rsidR="7CFBF76B">
        <w:t xml:space="preserve"> network will be used as </w:t>
      </w:r>
      <w:r w:rsidR="008F72DB">
        <w:t xml:space="preserve">we will feed a sequence of location data into the model for every event, </w:t>
      </w:r>
      <w:r w:rsidR="7CFBF76B">
        <w:t xml:space="preserve">and a </w:t>
      </w:r>
      <w:r w:rsidR="008F72DB">
        <w:t>single-shot</w:t>
      </w:r>
      <w:r w:rsidR="7CFBF76B">
        <w:t xml:space="preserve"> outcome will be predicted. </w:t>
      </w:r>
      <w:r w:rsidR="17617C9E">
        <w:t xml:space="preserve">Wang and </w:t>
      </w:r>
      <w:proofErr w:type="spellStart"/>
      <w:r w:rsidR="17617C9E">
        <w:t>Zemel</w:t>
      </w:r>
      <w:proofErr w:type="spellEnd"/>
      <w:r w:rsidR="17617C9E">
        <w:t xml:space="preserve"> (2016)</w:t>
      </w:r>
      <w:r w:rsidR="4CC5FDFF">
        <w:t xml:space="preserve"> </w:t>
      </w:r>
      <w:r w:rsidR="35BF2862">
        <w:t xml:space="preserve">experienced the vanishing gradient problem while </w:t>
      </w:r>
      <w:r w:rsidR="0C4A9DEA">
        <w:t>developing</w:t>
      </w:r>
      <w:r w:rsidR="35BF2862">
        <w:t xml:space="preserve"> their </w:t>
      </w:r>
      <w:r w:rsidR="2EDBC627">
        <w:t xml:space="preserve">RNN </w:t>
      </w:r>
      <w:r w:rsidR="54FA7F31">
        <w:t xml:space="preserve">to </w:t>
      </w:r>
      <w:r w:rsidR="2BADE223">
        <w:t>classify</w:t>
      </w:r>
      <w:r w:rsidR="54FA7F31">
        <w:t xml:space="preserve"> plays in the NBA</w:t>
      </w:r>
      <w:r w:rsidR="72D9D350">
        <w:t xml:space="preserve"> </w:t>
      </w:r>
      <w:r w:rsidR="72D9D350">
        <w:lastRenderedPageBreak/>
        <w:t>and therefore we expect</w:t>
      </w:r>
      <w:r w:rsidR="35BF2862">
        <w:t xml:space="preserve"> the vanishing gradient problem </w:t>
      </w:r>
      <w:r w:rsidR="06545068">
        <w:t xml:space="preserve">might occur in our RNN. If we </w:t>
      </w:r>
      <w:r w:rsidR="6A6422FA">
        <w:t>encounter</w:t>
      </w:r>
      <w:r w:rsidR="06545068">
        <w:t xml:space="preserve"> this, we plan </w:t>
      </w:r>
      <w:r w:rsidR="008F72DB">
        <w:t xml:space="preserve">to use a </w:t>
      </w:r>
      <w:r w:rsidR="08CEEF62">
        <w:t xml:space="preserve">long </w:t>
      </w:r>
      <w:r w:rsidR="16ABBE64">
        <w:t xml:space="preserve">short-term memory neural network </w:t>
      </w:r>
      <w:r w:rsidR="663024A0">
        <w:t>t</w:t>
      </w:r>
      <w:r w:rsidR="770406A6">
        <w:t>o</w:t>
      </w:r>
      <w:r w:rsidR="663024A0">
        <w:t xml:space="preserve"> </w:t>
      </w:r>
      <w:r w:rsidR="1F61E114">
        <w:t>overcome</w:t>
      </w:r>
      <w:r w:rsidR="663024A0">
        <w:t xml:space="preserve"> </w:t>
      </w:r>
      <w:r w:rsidR="44937135">
        <w:t>the problem</w:t>
      </w:r>
      <w:r w:rsidR="16ABBE64">
        <w:t xml:space="preserve">. </w:t>
      </w:r>
    </w:p>
    <w:p w14:paraId="4F8B8149" w14:textId="73075E37" w:rsidR="00BE06AC" w:rsidRDefault="70F8C8D8" w:rsidP="4CC5FDFF">
      <w:pPr>
        <w:pStyle w:val="Heading2"/>
        <w:jc w:val="both"/>
      </w:pPr>
      <w:r w:rsidRPr="4CC5FDFF">
        <w:rPr>
          <w:rFonts w:ascii="Calibri" w:eastAsia="Calibri" w:hAnsi="Calibri" w:cs="Calibri"/>
          <w:sz w:val="22"/>
          <w:szCs w:val="22"/>
        </w:rPr>
        <w:t>Division of Labour and Timeline</w:t>
      </w:r>
    </w:p>
    <w:p w14:paraId="12B04719" w14:textId="06AA64D1" w:rsidR="00BE06AC" w:rsidRDefault="70F8C8D8" w:rsidP="4CC5FDFF">
      <w:pPr>
        <w:jc w:val="both"/>
      </w:pPr>
      <w:r w:rsidRPr="4CC5FDFF">
        <w:rPr>
          <w:rFonts w:ascii="Calibri" w:eastAsia="Calibri" w:hAnsi="Calibri" w:cs="Calibri"/>
          <w:b/>
          <w:bCs/>
        </w:rPr>
        <w:t xml:space="preserve">Figure </w:t>
      </w:r>
      <w:r w:rsidR="40669BE6" w:rsidRPr="4CC5FDFF">
        <w:rPr>
          <w:rFonts w:ascii="Calibri" w:eastAsia="Calibri" w:hAnsi="Calibri" w:cs="Calibri"/>
          <w:b/>
          <w:bCs/>
        </w:rPr>
        <w:t>4</w:t>
      </w:r>
    </w:p>
    <w:p w14:paraId="49F3E471" w14:textId="7BD849EA" w:rsidR="00BE06AC" w:rsidRDefault="09E0A4C4" w:rsidP="4CC5FDFF">
      <w:pPr>
        <w:jc w:val="both"/>
      </w:pPr>
      <w:r>
        <w:rPr>
          <w:noProof/>
        </w:rPr>
        <w:drawing>
          <wp:inline distT="0" distB="0" distL="0" distR="0" wp14:anchorId="022A202C" wp14:editId="6F3E09F6">
            <wp:extent cx="4572000" cy="3429000"/>
            <wp:effectExtent l="0" t="0" r="0" b="0"/>
            <wp:docPr id="462436056" name="Picture 462436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AAADF88" w14:textId="049A2F22" w:rsidR="00BE06AC" w:rsidRDefault="70F8C8D8" w:rsidP="4CC5FDFF">
      <w:pPr>
        <w:jc w:val="both"/>
      </w:pPr>
      <w:r w:rsidRPr="4CC5FDFF">
        <w:rPr>
          <w:rFonts w:ascii="Calibri" w:eastAsia="Calibri" w:hAnsi="Calibri" w:cs="Calibri"/>
        </w:rPr>
        <w:t>Figure 3 depicts the schedule to be followed to ensure all deadlines and deliverables are adequately met within sufficient time. Furthermore, the division of labour between the two researchers has been captured.</w:t>
      </w:r>
    </w:p>
    <w:p w14:paraId="014C723A" w14:textId="546E1C41" w:rsidR="00BE06AC" w:rsidRDefault="70F8C8D8" w:rsidP="4CC5FDFF">
      <w:pPr>
        <w:pStyle w:val="Heading2"/>
        <w:jc w:val="both"/>
      </w:pPr>
      <w:r w:rsidRPr="4CC5FDFF">
        <w:rPr>
          <w:rFonts w:ascii="Calibri" w:eastAsia="Calibri" w:hAnsi="Calibri" w:cs="Calibri"/>
          <w:sz w:val="22"/>
          <w:szCs w:val="22"/>
        </w:rPr>
        <w:t>Closing Remarks</w:t>
      </w:r>
    </w:p>
    <w:p w14:paraId="319E2497" w14:textId="1738B012" w:rsidR="00BE06AC" w:rsidRDefault="70F8C8D8" w:rsidP="4CC5FDFF">
      <w:pPr>
        <w:jc w:val="both"/>
      </w:pPr>
      <w:r w:rsidRPr="4CC5FDFF">
        <w:rPr>
          <w:rFonts w:ascii="Calibri" w:eastAsia="Calibri" w:hAnsi="Calibri" w:cs="Calibri"/>
        </w:rPr>
        <w:t xml:space="preserve">The utility of advanced machine learning algorithms has a wide range of applicability across multiple industries, not the least of which is sports. Tools used to analyse strategy are becoming increasingly more sophisticated, and the landscape of data analytics is ever-changing. Hence, the objective of our research is to spearhead innovation in this regard specifically as it pertains to the sport of basketball. In constructing a statistically accurate </w:t>
      </w:r>
      <w:r w:rsidR="633EC71D" w:rsidRPr="4CC5FDFF">
        <w:rPr>
          <w:rFonts w:ascii="Calibri" w:eastAsia="Calibri" w:hAnsi="Calibri" w:cs="Calibri"/>
        </w:rPr>
        <w:t xml:space="preserve">and robust </w:t>
      </w:r>
      <w:r w:rsidRPr="4CC5FDFF">
        <w:rPr>
          <w:rFonts w:ascii="Calibri" w:eastAsia="Calibri" w:hAnsi="Calibri" w:cs="Calibri"/>
        </w:rPr>
        <w:t>model we believe that valuable statistical insight could be offered to owners of basketball teams looking to utilise data-driven analyses to improve the likelihood of their teams’ success.</w:t>
      </w:r>
    </w:p>
    <w:p w14:paraId="7578DAB4" w14:textId="6BD5697A" w:rsidR="008F72DB" w:rsidRDefault="008F72DB">
      <w:pPr>
        <w:rPr>
          <w:rFonts w:ascii="Calibri" w:eastAsia="Calibri" w:hAnsi="Calibri" w:cs="Calibri"/>
        </w:rPr>
      </w:pPr>
      <w:r>
        <w:rPr>
          <w:rFonts w:ascii="Calibri" w:eastAsia="Calibri" w:hAnsi="Calibri" w:cs="Calibri"/>
        </w:rPr>
        <w:br w:type="page"/>
      </w:r>
    </w:p>
    <w:p w14:paraId="04934705" w14:textId="0BB19ED3" w:rsidR="00BE06AC" w:rsidRDefault="77220E7A" w:rsidP="4CC5FDFF">
      <w:pPr>
        <w:pStyle w:val="Heading2"/>
      </w:pPr>
      <w:r>
        <w:lastRenderedPageBreak/>
        <w:t>Reference List</w:t>
      </w:r>
    </w:p>
    <w:p w14:paraId="236566A7" w14:textId="27EDA96A" w:rsidR="00BE06AC" w:rsidRDefault="77220E7A" w:rsidP="4CC5FDFF">
      <w:pPr>
        <w:spacing w:line="360" w:lineRule="auto"/>
        <w:rPr>
          <w:rFonts w:eastAsiaTheme="minorEastAsia"/>
        </w:rPr>
      </w:pPr>
      <w:r w:rsidRPr="4CC5FDFF">
        <w:rPr>
          <w:rFonts w:eastAsiaTheme="minorEastAsia"/>
        </w:rPr>
        <w:t xml:space="preserve">Harmon, M., Ebrahimi, A., Lucey, P. &amp; </w:t>
      </w:r>
      <w:proofErr w:type="spellStart"/>
      <w:r w:rsidRPr="4CC5FDFF">
        <w:rPr>
          <w:rFonts w:eastAsiaTheme="minorEastAsia"/>
        </w:rPr>
        <w:t>Klabjan</w:t>
      </w:r>
      <w:proofErr w:type="spellEnd"/>
      <w:r w:rsidRPr="4CC5FDFF">
        <w:rPr>
          <w:rFonts w:eastAsiaTheme="minorEastAsia"/>
        </w:rPr>
        <w:t xml:space="preserve">, D. 2021. Predicting Shot Making in Basketball Learnt </w:t>
      </w:r>
      <w:r w:rsidR="00000000">
        <w:tab/>
      </w:r>
      <w:r w:rsidRPr="4CC5FDFF">
        <w:rPr>
          <w:rFonts w:eastAsiaTheme="minorEastAsia"/>
        </w:rPr>
        <w:t xml:space="preserve">from Adversarial Multiagent Trajectories. </w:t>
      </w:r>
      <w:r w:rsidRPr="4CC5FDFF">
        <w:rPr>
          <w:rFonts w:eastAsiaTheme="minorEastAsia"/>
          <w:i/>
          <w:iCs/>
        </w:rPr>
        <w:t>arXiv:1609.04849 [cs, stat]</w:t>
      </w:r>
      <w:r w:rsidRPr="4CC5FDFF">
        <w:rPr>
          <w:rFonts w:eastAsiaTheme="minorEastAsia"/>
        </w:rPr>
        <w:t>. (</w:t>
      </w:r>
      <w:proofErr w:type="gramStart"/>
      <w:r w:rsidRPr="4CC5FDFF">
        <w:rPr>
          <w:rFonts w:eastAsiaTheme="minorEastAsia"/>
        </w:rPr>
        <w:t>January,</w:t>
      </w:r>
      <w:proofErr w:type="gramEnd"/>
      <w:r w:rsidRPr="4CC5FDFF">
        <w:rPr>
          <w:rFonts w:eastAsiaTheme="minorEastAsia"/>
        </w:rPr>
        <w:t xml:space="preserve"> 15). </w:t>
      </w:r>
      <w:r w:rsidR="00000000">
        <w:tab/>
      </w:r>
      <w:r w:rsidR="00000000">
        <w:tab/>
      </w:r>
      <w:r w:rsidRPr="4CC5FDFF">
        <w:rPr>
          <w:rFonts w:eastAsiaTheme="minorEastAsia"/>
        </w:rPr>
        <w:t xml:space="preserve">Available: </w:t>
      </w:r>
      <w:hyperlink r:id="rId15">
        <w:r w:rsidRPr="4CC5FDFF">
          <w:rPr>
            <w:rStyle w:val="Hyperlink"/>
            <w:rFonts w:eastAsiaTheme="minorEastAsia"/>
          </w:rPr>
          <w:t>https://arxiv.org/abs/1609.04849</w:t>
        </w:r>
      </w:hyperlink>
      <w:r w:rsidRPr="4CC5FDFF">
        <w:rPr>
          <w:rFonts w:eastAsiaTheme="minorEastAsia"/>
        </w:rPr>
        <w:t xml:space="preserve"> [2023, April 16].</w:t>
      </w:r>
    </w:p>
    <w:p w14:paraId="68F0DF74" w14:textId="7159E221" w:rsidR="00BE06AC" w:rsidRDefault="77220E7A" w:rsidP="4CC5FDFF">
      <w:pPr>
        <w:spacing w:line="360" w:lineRule="auto"/>
        <w:rPr>
          <w:rFonts w:eastAsiaTheme="minorEastAsia"/>
        </w:rPr>
      </w:pPr>
      <w:r w:rsidRPr="4CC5FDFF">
        <w:rPr>
          <w:rFonts w:eastAsiaTheme="minorEastAsia"/>
        </w:rPr>
        <w:t xml:space="preserve">Wang, K.-C. &amp; </w:t>
      </w:r>
      <w:proofErr w:type="spellStart"/>
      <w:r w:rsidRPr="4CC5FDFF">
        <w:rPr>
          <w:rFonts w:eastAsiaTheme="minorEastAsia"/>
        </w:rPr>
        <w:t>Zemel</w:t>
      </w:r>
      <w:proofErr w:type="spellEnd"/>
      <w:r w:rsidRPr="4CC5FDFF">
        <w:rPr>
          <w:rFonts w:eastAsiaTheme="minorEastAsia"/>
        </w:rPr>
        <w:t xml:space="preserve">, R. 2016. </w:t>
      </w:r>
      <w:r w:rsidRPr="4CC5FDFF">
        <w:rPr>
          <w:rFonts w:eastAsiaTheme="minorEastAsia"/>
          <w:i/>
          <w:iCs/>
        </w:rPr>
        <w:t>Classifying NBA Offensive Plays Using Neural Networks</w:t>
      </w:r>
      <w:r w:rsidRPr="4CC5FDFF">
        <w:rPr>
          <w:rFonts w:eastAsiaTheme="minorEastAsia"/>
        </w:rPr>
        <w:t xml:space="preserve">. MIT Sloan </w:t>
      </w:r>
      <w:r w:rsidR="00000000">
        <w:tab/>
      </w:r>
      <w:r w:rsidR="00000000">
        <w:tab/>
      </w:r>
      <w:r w:rsidRPr="4CC5FDFF">
        <w:rPr>
          <w:rFonts w:eastAsiaTheme="minorEastAsia"/>
        </w:rPr>
        <w:t>Sports Analytics Conference.</w:t>
      </w:r>
    </w:p>
    <w:p w14:paraId="5E5787A5" w14:textId="2581577F" w:rsidR="00BE06AC" w:rsidRDefault="00BE06AC" w:rsidP="294754CF"/>
    <w:p w14:paraId="03B07FF2" w14:textId="77777777" w:rsidR="008F72DB" w:rsidRDefault="008F72DB">
      <w:pPr>
        <w:rPr>
          <w:rFonts w:asciiTheme="majorHAnsi" w:eastAsiaTheme="majorEastAsia" w:hAnsiTheme="majorHAnsi" w:cstheme="majorBidi"/>
          <w:color w:val="2F5496" w:themeColor="accent1" w:themeShade="BF"/>
          <w:sz w:val="26"/>
          <w:szCs w:val="26"/>
        </w:rPr>
      </w:pPr>
      <w:r>
        <w:br w:type="page"/>
      </w:r>
    </w:p>
    <w:p w14:paraId="5CCF1F64" w14:textId="587B0D0D" w:rsidR="2208FA08" w:rsidRDefault="2208FA08" w:rsidP="72A33A8B">
      <w:pPr>
        <w:pStyle w:val="Heading2"/>
      </w:pPr>
      <w:r>
        <w:lastRenderedPageBreak/>
        <w:t>Appendices</w:t>
      </w:r>
    </w:p>
    <w:p w14:paraId="71E932C7" w14:textId="6B1467C0" w:rsidR="2208FA08" w:rsidRDefault="0428A8CD" w:rsidP="4CC5FDFF">
      <w:pPr>
        <w:rPr>
          <w:i/>
          <w:iCs/>
        </w:rPr>
      </w:pPr>
      <w:r w:rsidRPr="4CC5FDFF">
        <w:rPr>
          <w:i/>
          <w:iCs/>
        </w:rPr>
        <w:t xml:space="preserve">Appendix </w:t>
      </w:r>
      <w:r w:rsidR="313D7AF0" w:rsidRPr="4CC5FDFF">
        <w:rPr>
          <w:i/>
          <w:iCs/>
        </w:rPr>
        <w:t>A</w:t>
      </w:r>
      <w:r w:rsidRPr="4CC5FDFF">
        <w:rPr>
          <w:i/>
          <w:iCs/>
        </w:rPr>
        <w:t xml:space="preserve"> – Screenshot of </w:t>
      </w:r>
      <w:r w:rsidR="1031F529" w:rsidRPr="4CC5FDFF">
        <w:rPr>
          <w:i/>
          <w:iCs/>
        </w:rPr>
        <w:t>observations</w:t>
      </w:r>
      <w:r w:rsidR="1009C71F" w:rsidRPr="4CC5FDFF">
        <w:rPr>
          <w:i/>
          <w:iCs/>
        </w:rPr>
        <w:t xml:space="preserve"> from</w:t>
      </w:r>
      <w:r w:rsidRPr="4CC5FDFF">
        <w:rPr>
          <w:i/>
          <w:iCs/>
        </w:rPr>
        <w:t xml:space="preserve"> the </w:t>
      </w:r>
      <w:proofErr w:type="spellStart"/>
      <w:r w:rsidR="7219FB38" w:rsidRPr="4CC5FDFF">
        <w:rPr>
          <w:i/>
          <w:iCs/>
        </w:rPr>
        <w:t>Sport</w:t>
      </w:r>
      <w:r w:rsidR="4F912E88" w:rsidRPr="4CC5FDFF">
        <w:rPr>
          <w:i/>
          <w:iCs/>
        </w:rPr>
        <w:t>VU</w:t>
      </w:r>
      <w:proofErr w:type="spellEnd"/>
      <w:r w:rsidRPr="4CC5FDFF">
        <w:rPr>
          <w:i/>
          <w:iCs/>
        </w:rPr>
        <w:t xml:space="preserve"> dataset</w:t>
      </w:r>
    </w:p>
    <w:p w14:paraId="449AB617" w14:textId="3DFCB85C" w:rsidR="2208FA08" w:rsidRDefault="2208FA08" w:rsidP="72A33A8B">
      <w:r>
        <w:rPr>
          <w:noProof/>
        </w:rPr>
        <w:drawing>
          <wp:inline distT="0" distB="0" distL="0" distR="0" wp14:anchorId="41E5DF1B" wp14:editId="00C9117D">
            <wp:extent cx="5876925" cy="906026"/>
            <wp:effectExtent l="0" t="0" r="0" b="0"/>
            <wp:docPr id="1440492790" name="Picture 144049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76925" cy="906026"/>
                    </a:xfrm>
                    <a:prstGeom prst="rect">
                      <a:avLst/>
                    </a:prstGeom>
                  </pic:spPr>
                </pic:pic>
              </a:graphicData>
            </a:graphic>
          </wp:inline>
        </w:drawing>
      </w:r>
    </w:p>
    <w:p w14:paraId="13EB8E89" w14:textId="77777777" w:rsidR="008F72DB" w:rsidRDefault="008F72DB" w:rsidP="4CC5FDFF">
      <w:pPr>
        <w:rPr>
          <w:rFonts w:eastAsiaTheme="minorEastAsia"/>
          <w:i/>
          <w:iCs/>
        </w:rPr>
      </w:pPr>
    </w:p>
    <w:p w14:paraId="3BE79640" w14:textId="748493AD" w:rsidR="72A33A8B" w:rsidRDefault="7B65783C" w:rsidP="4CC5FDFF">
      <w:pPr>
        <w:rPr>
          <w:rFonts w:eastAsiaTheme="minorEastAsia"/>
          <w:i/>
          <w:iCs/>
        </w:rPr>
      </w:pPr>
      <w:r w:rsidRPr="4CC5FDFF">
        <w:rPr>
          <w:rFonts w:eastAsiaTheme="minorEastAsia"/>
          <w:i/>
          <w:iCs/>
        </w:rPr>
        <w:t xml:space="preserve">Appendix B – List of features created by </w:t>
      </w:r>
      <w:r w:rsidR="5D3FB625" w:rsidRPr="4CC5FDFF">
        <w:rPr>
          <w:rFonts w:eastAsiaTheme="minorEastAsia"/>
          <w:i/>
          <w:iCs/>
        </w:rPr>
        <w:t xml:space="preserve">Harmon et al (2021) for their </w:t>
      </w:r>
      <w:r w:rsidR="005378C3">
        <w:rPr>
          <w:rFonts w:eastAsiaTheme="minorEastAsia"/>
          <w:i/>
          <w:iCs/>
        </w:rPr>
        <w:t>feed-forward</w:t>
      </w:r>
      <w:r w:rsidR="5D3FB625" w:rsidRPr="4CC5FDFF">
        <w:rPr>
          <w:rFonts w:eastAsiaTheme="minorEastAsia"/>
          <w:i/>
          <w:iCs/>
        </w:rPr>
        <w:t xml:space="preserve"> neural </w:t>
      </w:r>
      <w:proofErr w:type="gramStart"/>
      <w:r w:rsidR="5D3FB625" w:rsidRPr="4CC5FDFF">
        <w:rPr>
          <w:rFonts w:eastAsiaTheme="minorEastAsia"/>
          <w:i/>
          <w:iCs/>
        </w:rPr>
        <w:t>network</w:t>
      </w:r>
      <w:proofErr w:type="gramEnd"/>
    </w:p>
    <w:p w14:paraId="4EE4E11B" w14:textId="7243FA76" w:rsidR="3F0E0DAC" w:rsidRDefault="7B65783C" w:rsidP="4CC5FDFF">
      <w:pPr>
        <w:pStyle w:val="ListParagraph"/>
        <w:numPr>
          <w:ilvl w:val="0"/>
          <w:numId w:val="1"/>
        </w:numPr>
        <w:rPr>
          <w:rFonts w:eastAsiaTheme="minorEastAsia"/>
          <w:i/>
          <w:iCs/>
        </w:rPr>
      </w:pPr>
      <w:r w:rsidRPr="4CC5FDFF">
        <w:rPr>
          <w:rFonts w:eastAsiaTheme="minorEastAsia"/>
          <w:i/>
          <w:iCs/>
        </w:rPr>
        <w:t>Player and ball positions at the time of the shot</w:t>
      </w:r>
    </w:p>
    <w:p w14:paraId="10026966" w14:textId="6E7081DF" w:rsidR="3F0E0DAC" w:rsidRDefault="7B65783C" w:rsidP="4CC5FDFF">
      <w:pPr>
        <w:pStyle w:val="ListParagraph"/>
        <w:numPr>
          <w:ilvl w:val="0"/>
          <w:numId w:val="1"/>
        </w:numPr>
        <w:rPr>
          <w:rFonts w:eastAsiaTheme="minorEastAsia"/>
          <w:i/>
          <w:iCs/>
        </w:rPr>
      </w:pPr>
      <w:r w:rsidRPr="4CC5FDFF">
        <w:rPr>
          <w:rFonts w:eastAsiaTheme="minorEastAsia"/>
          <w:i/>
          <w:iCs/>
        </w:rPr>
        <w:t xml:space="preserve">Game time and quarter time left on the </w:t>
      </w:r>
      <w:proofErr w:type="gramStart"/>
      <w:r w:rsidRPr="4CC5FDFF">
        <w:rPr>
          <w:rFonts w:eastAsiaTheme="minorEastAsia"/>
          <w:i/>
          <w:iCs/>
        </w:rPr>
        <w:t>clock</w:t>
      </w:r>
      <w:proofErr w:type="gramEnd"/>
    </w:p>
    <w:p w14:paraId="033912BB" w14:textId="5060BF6E" w:rsidR="3F0E0DAC" w:rsidRDefault="7B65783C" w:rsidP="4CC5FDFF">
      <w:pPr>
        <w:pStyle w:val="ListParagraph"/>
        <w:numPr>
          <w:ilvl w:val="0"/>
          <w:numId w:val="1"/>
        </w:numPr>
        <w:rPr>
          <w:rFonts w:eastAsiaTheme="minorEastAsia"/>
          <w:i/>
          <w:iCs/>
        </w:rPr>
      </w:pPr>
      <w:r w:rsidRPr="4CC5FDFF">
        <w:rPr>
          <w:rFonts w:eastAsiaTheme="minorEastAsia"/>
          <w:i/>
          <w:iCs/>
        </w:rPr>
        <w:t>Player speeds over five seconds</w:t>
      </w:r>
    </w:p>
    <w:p w14:paraId="3C9DE6E6" w14:textId="4385BFD4" w:rsidR="3F0E0DAC" w:rsidRDefault="7B65783C" w:rsidP="4CC5FDFF">
      <w:pPr>
        <w:pStyle w:val="ListParagraph"/>
        <w:numPr>
          <w:ilvl w:val="0"/>
          <w:numId w:val="1"/>
        </w:numPr>
        <w:rPr>
          <w:rFonts w:eastAsiaTheme="minorEastAsia"/>
          <w:i/>
          <w:iCs/>
        </w:rPr>
      </w:pPr>
      <w:r w:rsidRPr="4CC5FDFF">
        <w:rPr>
          <w:rFonts w:eastAsiaTheme="minorEastAsia"/>
          <w:i/>
          <w:iCs/>
        </w:rPr>
        <w:t>Speed of the ball</w:t>
      </w:r>
    </w:p>
    <w:p w14:paraId="7CD1A803" w14:textId="61AC6C6C" w:rsidR="3F0E0DAC" w:rsidRDefault="7B65783C" w:rsidP="4CC5FDFF">
      <w:pPr>
        <w:pStyle w:val="ListParagraph"/>
        <w:numPr>
          <w:ilvl w:val="0"/>
          <w:numId w:val="1"/>
        </w:numPr>
        <w:rPr>
          <w:rFonts w:eastAsiaTheme="minorEastAsia"/>
          <w:i/>
          <w:iCs/>
        </w:rPr>
      </w:pPr>
      <w:r w:rsidRPr="4CC5FDFF">
        <w:rPr>
          <w:rFonts w:eastAsiaTheme="minorEastAsia"/>
          <w:i/>
          <w:iCs/>
        </w:rPr>
        <w:t>Distances and angles (with respect to the hoop) between players</w:t>
      </w:r>
    </w:p>
    <w:p w14:paraId="730549DA" w14:textId="07A95808" w:rsidR="3F0E0DAC" w:rsidRDefault="7B65783C" w:rsidP="4CC5FDFF">
      <w:pPr>
        <w:pStyle w:val="ListParagraph"/>
        <w:numPr>
          <w:ilvl w:val="0"/>
          <w:numId w:val="1"/>
        </w:numPr>
        <w:rPr>
          <w:rFonts w:eastAsiaTheme="minorEastAsia"/>
          <w:i/>
          <w:iCs/>
        </w:rPr>
      </w:pPr>
      <w:r w:rsidRPr="4CC5FDFF">
        <w:rPr>
          <w:rFonts w:eastAsiaTheme="minorEastAsia"/>
          <w:i/>
          <w:iCs/>
        </w:rPr>
        <w:t xml:space="preserve">Number of defenders in front of the shooter (300 angle of the shooter) and within six feet based upon the angles calculated between </w:t>
      </w:r>
      <w:proofErr w:type="gramStart"/>
      <w:r w:rsidRPr="4CC5FDFF">
        <w:rPr>
          <w:rFonts w:eastAsiaTheme="minorEastAsia"/>
          <w:i/>
          <w:iCs/>
        </w:rPr>
        <w:t>players</w:t>
      </w:r>
      <w:proofErr w:type="gramEnd"/>
    </w:p>
    <w:p w14:paraId="0577E67B" w14:textId="3B1D996F" w:rsidR="3F0E0DAC" w:rsidRDefault="7B65783C" w:rsidP="4CC5FDFF">
      <w:pPr>
        <w:pStyle w:val="ListParagraph"/>
        <w:numPr>
          <w:ilvl w:val="0"/>
          <w:numId w:val="1"/>
        </w:numPr>
        <w:rPr>
          <w:rFonts w:eastAsiaTheme="minorEastAsia"/>
          <w:i/>
          <w:iCs/>
        </w:rPr>
      </w:pPr>
      <w:r w:rsidRPr="4CC5FDFF">
        <w:rPr>
          <w:rFonts w:eastAsiaTheme="minorEastAsia"/>
          <w:i/>
          <w:iCs/>
        </w:rPr>
        <w:t>Ball possession time for each offensive player</w:t>
      </w:r>
    </w:p>
    <w:p w14:paraId="30CF67FF" w14:textId="1D7F951C" w:rsidR="3F0E0DAC" w:rsidRDefault="7B65783C" w:rsidP="4CC5FDFF">
      <w:pPr>
        <w:pStyle w:val="ListParagraph"/>
        <w:numPr>
          <w:ilvl w:val="0"/>
          <w:numId w:val="1"/>
        </w:numPr>
        <w:rPr>
          <w:rFonts w:eastAsiaTheme="minorEastAsia"/>
          <w:i/>
          <w:iCs/>
        </w:rPr>
      </w:pPr>
      <w:r w:rsidRPr="4CC5FDFF">
        <w:rPr>
          <w:rFonts w:eastAsiaTheme="minorEastAsia"/>
          <w:i/>
          <w:iCs/>
        </w:rPr>
        <w:t>Number of all individuals near the shooter (including teammates)</w:t>
      </w:r>
    </w:p>
    <w:p w14:paraId="64161FAB" w14:textId="5E18ED87" w:rsidR="76F7E7CD" w:rsidRDefault="76F7E7CD" w:rsidP="76F7E7CD"/>
    <w:sectPr w:rsidR="76F7E7CD">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A5DA9" w14:textId="77777777" w:rsidR="0093439C" w:rsidRDefault="0093439C">
      <w:pPr>
        <w:spacing w:after="0" w:line="240" w:lineRule="auto"/>
      </w:pPr>
      <w:r>
        <w:separator/>
      </w:r>
    </w:p>
  </w:endnote>
  <w:endnote w:type="continuationSeparator" w:id="0">
    <w:p w14:paraId="3FD84678" w14:textId="77777777" w:rsidR="0093439C" w:rsidRDefault="00934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DDE176C" w14:paraId="04962A66" w14:textId="77777777" w:rsidTr="7DDE176C">
      <w:trPr>
        <w:trHeight w:val="300"/>
      </w:trPr>
      <w:tc>
        <w:tcPr>
          <w:tcW w:w="3005" w:type="dxa"/>
        </w:tcPr>
        <w:p w14:paraId="2F35D370" w14:textId="6F46BE89" w:rsidR="7DDE176C" w:rsidRDefault="7DDE176C" w:rsidP="7DDE176C">
          <w:pPr>
            <w:pStyle w:val="Header"/>
            <w:ind w:left="-115"/>
          </w:pPr>
        </w:p>
      </w:tc>
      <w:tc>
        <w:tcPr>
          <w:tcW w:w="3005" w:type="dxa"/>
        </w:tcPr>
        <w:p w14:paraId="1F885ABE" w14:textId="20460E24" w:rsidR="7DDE176C" w:rsidRDefault="7DDE176C" w:rsidP="7DDE176C">
          <w:pPr>
            <w:pStyle w:val="Header"/>
            <w:jc w:val="center"/>
          </w:pPr>
        </w:p>
      </w:tc>
      <w:tc>
        <w:tcPr>
          <w:tcW w:w="3005" w:type="dxa"/>
        </w:tcPr>
        <w:p w14:paraId="2384E541" w14:textId="0533420C" w:rsidR="7DDE176C" w:rsidRDefault="7DDE176C" w:rsidP="7DDE176C">
          <w:pPr>
            <w:pStyle w:val="Header"/>
            <w:ind w:right="-115"/>
            <w:jc w:val="right"/>
          </w:pPr>
        </w:p>
      </w:tc>
    </w:tr>
  </w:tbl>
  <w:p w14:paraId="2F336E9E" w14:textId="1D70D9AF" w:rsidR="7DDE176C" w:rsidRDefault="7DDE176C" w:rsidP="7DDE1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A747A" w14:textId="77777777" w:rsidR="0093439C" w:rsidRDefault="0093439C">
      <w:pPr>
        <w:spacing w:after="0" w:line="240" w:lineRule="auto"/>
      </w:pPr>
      <w:r>
        <w:separator/>
      </w:r>
    </w:p>
  </w:footnote>
  <w:footnote w:type="continuationSeparator" w:id="0">
    <w:p w14:paraId="56580027" w14:textId="77777777" w:rsidR="0093439C" w:rsidRDefault="00934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DDE176C" w14:paraId="6A1FEB14" w14:textId="77777777" w:rsidTr="7DDE176C">
      <w:trPr>
        <w:trHeight w:val="300"/>
      </w:trPr>
      <w:tc>
        <w:tcPr>
          <w:tcW w:w="3005" w:type="dxa"/>
        </w:tcPr>
        <w:p w14:paraId="1190B6F2" w14:textId="27BF7A6D" w:rsidR="7DDE176C" w:rsidRDefault="7DDE176C" w:rsidP="7DDE176C">
          <w:pPr>
            <w:pStyle w:val="Header"/>
            <w:ind w:left="-115"/>
          </w:pPr>
        </w:p>
      </w:tc>
      <w:tc>
        <w:tcPr>
          <w:tcW w:w="3005" w:type="dxa"/>
        </w:tcPr>
        <w:p w14:paraId="459E1D76" w14:textId="5A5A19A2" w:rsidR="7DDE176C" w:rsidRDefault="7DDE176C" w:rsidP="7DDE176C">
          <w:pPr>
            <w:pStyle w:val="Header"/>
            <w:jc w:val="center"/>
          </w:pPr>
        </w:p>
      </w:tc>
      <w:tc>
        <w:tcPr>
          <w:tcW w:w="3005" w:type="dxa"/>
        </w:tcPr>
        <w:p w14:paraId="604C40AD" w14:textId="1FCBA126" w:rsidR="7DDE176C" w:rsidRDefault="7DDE176C" w:rsidP="7DDE176C">
          <w:pPr>
            <w:pStyle w:val="Header"/>
            <w:ind w:right="-115"/>
            <w:jc w:val="right"/>
          </w:pPr>
        </w:p>
      </w:tc>
    </w:tr>
  </w:tbl>
  <w:p w14:paraId="41134069" w14:textId="2A037803" w:rsidR="7DDE176C" w:rsidRDefault="7DDE176C" w:rsidP="7DDE1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FAC3B"/>
    <w:multiLevelType w:val="hybridMultilevel"/>
    <w:tmpl w:val="48B0DD86"/>
    <w:lvl w:ilvl="0" w:tplc="EE9EAAAE">
      <w:start w:val="1"/>
      <w:numFmt w:val="bullet"/>
      <w:lvlText w:val=""/>
      <w:lvlJc w:val="left"/>
      <w:pPr>
        <w:ind w:left="720" w:hanging="360"/>
      </w:pPr>
      <w:rPr>
        <w:rFonts w:ascii="Symbol" w:hAnsi="Symbol" w:hint="default"/>
      </w:rPr>
    </w:lvl>
    <w:lvl w:ilvl="1" w:tplc="7F7662B8">
      <w:start w:val="1"/>
      <w:numFmt w:val="bullet"/>
      <w:lvlText w:val="o"/>
      <w:lvlJc w:val="left"/>
      <w:pPr>
        <w:ind w:left="1440" w:hanging="360"/>
      </w:pPr>
      <w:rPr>
        <w:rFonts w:ascii="Courier New" w:hAnsi="Courier New" w:hint="default"/>
      </w:rPr>
    </w:lvl>
    <w:lvl w:ilvl="2" w:tplc="98906B84">
      <w:start w:val="1"/>
      <w:numFmt w:val="bullet"/>
      <w:lvlText w:val=""/>
      <w:lvlJc w:val="left"/>
      <w:pPr>
        <w:ind w:left="2160" w:hanging="360"/>
      </w:pPr>
      <w:rPr>
        <w:rFonts w:ascii="Wingdings" w:hAnsi="Wingdings" w:hint="default"/>
      </w:rPr>
    </w:lvl>
    <w:lvl w:ilvl="3" w:tplc="29342FA0">
      <w:start w:val="1"/>
      <w:numFmt w:val="bullet"/>
      <w:lvlText w:val=""/>
      <w:lvlJc w:val="left"/>
      <w:pPr>
        <w:ind w:left="2880" w:hanging="360"/>
      </w:pPr>
      <w:rPr>
        <w:rFonts w:ascii="Symbol" w:hAnsi="Symbol" w:hint="default"/>
      </w:rPr>
    </w:lvl>
    <w:lvl w:ilvl="4" w:tplc="7766E4FC">
      <w:start w:val="1"/>
      <w:numFmt w:val="bullet"/>
      <w:lvlText w:val="o"/>
      <w:lvlJc w:val="left"/>
      <w:pPr>
        <w:ind w:left="3600" w:hanging="360"/>
      </w:pPr>
      <w:rPr>
        <w:rFonts w:ascii="Courier New" w:hAnsi="Courier New" w:hint="default"/>
      </w:rPr>
    </w:lvl>
    <w:lvl w:ilvl="5" w:tplc="29E82C90">
      <w:start w:val="1"/>
      <w:numFmt w:val="bullet"/>
      <w:lvlText w:val=""/>
      <w:lvlJc w:val="left"/>
      <w:pPr>
        <w:ind w:left="4320" w:hanging="360"/>
      </w:pPr>
      <w:rPr>
        <w:rFonts w:ascii="Wingdings" w:hAnsi="Wingdings" w:hint="default"/>
      </w:rPr>
    </w:lvl>
    <w:lvl w:ilvl="6" w:tplc="1AAA50A4">
      <w:start w:val="1"/>
      <w:numFmt w:val="bullet"/>
      <w:lvlText w:val=""/>
      <w:lvlJc w:val="left"/>
      <w:pPr>
        <w:ind w:left="5040" w:hanging="360"/>
      </w:pPr>
      <w:rPr>
        <w:rFonts w:ascii="Symbol" w:hAnsi="Symbol" w:hint="default"/>
      </w:rPr>
    </w:lvl>
    <w:lvl w:ilvl="7" w:tplc="2A623DC0">
      <w:start w:val="1"/>
      <w:numFmt w:val="bullet"/>
      <w:lvlText w:val="o"/>
      <w:lvlJc w:val="left"/>
      <w:pPr>
        <w:ind w:left="5760" w:hanging="360"/>
      </w:pPr>
      <w:rPr>
        <w:rFonts w:ascii="Courier New" w:hAnsi="Courier New" w:hint="default"/>
      </w:rPr>
    </w:lvl>
    <w:lvl w:ilvl="8" w:tplc="6E842984">
      <w:start w:val="1"/>
      <w:numFmt w:val="bullet"/>
      <w:lvlText w:val=""/>
      <w:lvlJc w:val="left"/>
      <w:pPr>
        <w:ind w:left="6480" w:hanging="360"/>
      </w:pPr>
      <w:rPr>
        <w:rFonts w:ascii="Wingdings" w:hAnsi="Wingdings" w:hint="default"/>
      </w:rPr>
    </w:lvl>
  </w:abstractNum>
  <w:abstractNum w:abstractNumId="1" w15:restartNumberingAfterBreak="0">
    <w:nsid w:val="7AD038C2"/>
    <w:multiLevelType w:val="hybridMultilevel"/>
    <w:tmpl w:val="1F66CED8"/>
    <w:lvl w:ilvl="0" w:tplc="B5BEB594">
      <w:start w:val="1"/>
      <w:numFmt w:val="bullet"/>
      <w:lvlText w:val=""/>
      <w:lvlJc w:val="left"/>
      <w:pPr>
        <w:ind w:left="720" w:hanging="360"/>
      </w:pPr>
      <w:rPr>
        <w:rFonts w:ascii="Symbol" w:hAnsi="Symbol" w:hint="default"/>
      </w:rPr>
    </w:lvl>
    <w:lvl w:ilvl="1" w:tplc="7CF8CE94">
      <w:start w:val="1"/>
      <w:numFmt w:val="bullet"/>
      <w:lvlText w:val="o"/>
      <w:lvlJc w:val="left"/>
      <w:pPr>
        <w:ind w:left="1440" w:hanging="360"/>
      </w:pPr>
      <w:rPr>
        <w:rFonts w:ascii="Courier New" w:hAnsi="Courier New" w:hint="default"/>
      </w:rPr>
    </w:lvl>
    <w:lvl w:ilvl="2" w:tplc="BE3A6DC4">
      <w:start w:val="1"/>
      <w:numFmt w:val="bullet"/>
      <w:lvlText w:val=""/>
      <w:lvlJc w:val="left"/>
      <w:pPr>
        <w:ind w:left="2160" w:hanging="360"/>
      </w:pPr>
      <w:rPr>
        <w:rFonts w:ascii="Wingdings" w:hAnsi="Wingdings" w:hint="default"/>
      </w:rPr>
    </w:lvl>
    <w:lvl w:ilvl="3" w:tplc="7D802988">
      <w:start w:val="1"/>
      <w:numFmt w:val="bullet"/>
      <w:lvlText w:val=""/>
      <w:lvlJc w:val="left"/>
      <w:pPr>
        <w:ind w:left="2880" w:hanging="360"/>
      </w:pPr>
      <w:rPr>
        <w:rFonts w:ascii="Symbol" w:hAnsi="Symbol" w:hint="default"/>
      </w:rPr>
    </w:lvl>
    <w:lvl w:ilvl="4" w:tplc="C9A088EE">
      <w:start w:val="1"/>
      <w:numFmt w:val="bullet"/>
      <w:lvlText w:val="o"/>
      <w:lvlJc w:val="left"/>
      <w:pPr>
        <w:ind w:left="3600" w:hanging="360"/>
      </w:pPr>
      <w:rPr>
        <w:rFonts w:ascii="Courier New" w:hAnsi="Courier New" w:hint="default"/>
      </w:rPr>
    </w:lvl>
    <w:lvl w:ilvl="5" w:tplc="998057D4">
      <w:start w:val="1"/>
      <w:numFmt w:val="bullet"/>
      <w:lvlText w:val=""/>
      <w:lvlJc w:val="left"/>
      <w:pPr>
        <w:ind w:left="4320" w:hanging="360"/>
      </w:pPr>
      <w:rPr>
        <w:rFonts w:ascii="Wingdings" w:hAnsi="Wingdings" w:hint="default"/>
      </w:rPr>
    </w:lvl>
    <w:lvl w:ilvl="6" w:tplc="C0D2B52C">
      <w:start w:val="1"/>
      <w:numFmt w:val="bullet"/>
      <w:lvlText w:val=""/>
      <w:lvlJc w:val="left"/>
      <w:pPr>
        <w:ind w:left="5040" w:hanging="360"/>
      </w:pPr>
      <w:rPr>
        <w:rFonts w:ascii="Symbol" w:hAnsi="Symbol" w:hint="default"/>
      </w:rPr>
    </w:lvl>
    <w:lvl w:ilvl="7" w:tplc="D0B068BE">
      <w:start w:val="1"/>
      <w:numFmt w:val="bullet"/>
      <w:lvlText w:val="o"/>
      <w:lvlJc w:val="left"/>
      <w:pPr>
        <w:ind w:left="5760" w:hanging="360"/>
      </w:pPr>
      <w:rPr>
        <w:rFonts w:ascii="Courier New" w:hAnsi="Courier New" w:hint="default"/>
      </w:rPr>
    </w:lvl>
    <w:lvl w:ilvl="8" w:tplc="B4D8792C">
      <w:start w:val="1"/>
      <w:numFmt w:val="bullet"/>
      <w:lvlText w:val=""/>
      <w:lvlJc w:val="left"/>
      <w:pPr>
        <w:ind w:left="6480" w:hanging="360"/>
      </w:pPr>
      <w:rPr>
        <w:rFonts w:ascii="Wingdings" w:hAnsi="Wingdings" w:hint="default"/>
      </w:rPr>
    </w:lvl>
  </w:abstractNum>
  <w:num w:numId="1" w16cid:durableId="1471166547">
    <w:abstractNumId w:val="1"/>
  </w:num>
  <w:num w:numId="2" w16cid:durableId="11946557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Watson">
    <w15:presenceInfo w15:providerId="AD" w15:userId="S::01436999@wf.uct.ac.za::22adbc74-691c-4f26-8fe5-75dff4dd35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CA2E3F"/>
    <w:rsid w:val="005378C3"/>
    <w:rsid w:val="008F72DB"/>
    <w:rsid w:val="0093439C"/>
    <w:rsid w:val="00A0186B"/>
    <w:rsid w:val="00BE06AC"/>
    <w:rsid w:val="00D102FC"/>
    <w:rsid w:val="00D9F9D5"/>
    <w:rsid w:val="00DC53D6"/>
    <w:rsid w:val="01B6A0E4"/>
    <w:rsid w:val="0202AF96"/>
    <w:rsid w:val="024D737B"/>
    <w:rsid w:val="030893DA"/>
    <w:rsid w:val="03158345"/>
    <w:rsid w:val="03527145"/>
    <w:rsid w:val="039A0F7D"/>
    <w:rsid w:val="0419F574"/>
    <w:rsid w:val="0428A8CD"/>
    <w:rsid w:val="04465B8F"/>
    <w:rsid w:val="05781661"/>
    <w:rsid w:val="05C2ED7F"/>
    <w:rsid w:val="06499880"/>
    <w:rsid w:val="06545068"/>
    <w:rsid w:val="06734A01"/>
    <w:rsid w:val="06AC7E5D"/>
    <w:rsid w:val="06B2BB9F"/>
    <w:rsid w:val="074275C0"/>
    <w:rsid w:val="0764142B"/>
    <w:rsid w:val="0796AAB4"/>
    <w:rsid w:val="0798CE86"/>
    <w:rsid w:val="084E8C00"/>
    <w:rsid w:val="08CEEF62"/>
    <w:rsid w:val="09032CE5"/>
    <w:rsid w:val="091915E2"/>
    <w:rsid w:val="09402DB0"/>
    <w:rsid w:val="09E0A4C4"/>
    <w:rsid w:val="09EA5C61"/>
    <w:rsid w:val="0AF5FC01"/>
    <w:rsid w:val="0B3B489E"/>
    <w:rsid w:val="0B62D64D"/>
    <w:rsid w:val="0BD84021"/>
    <w:rsid w:val="0BE2E914"/>
    <w:rsid w:val="0C4A9DEA"/>
    <w:rsid w:val="0C67D0DB"/>
    <w:rsid w:val="0CB763A6"/>
    <w:rsid w:val="0D13E3C8"/>
    <w:rsid w:val="0D6050D0"/>
    <w:rsid w:val="0DA4304A"/>
    <w:rsid w:val="0DE6BA4F"/>
    <w:rsid w:val="0E392530"/>
    <w:rsid w:val="0F22BAE5"/>
    <w:rsid w:val="0F2CA175"/>
    <w:rsid w:val="0FDCA743"/>
    <w:rsid w:val="1009C71F"/>
    <w:rsid w:val="1031F529"/>
    <w:rsid w:val="1056839A"/>
    <w:rsid w:val="1073BD7C"/>
    <w:rsid w:val="113EDADA"/>
    <w:rsid w:val="118AD4C9"/>
    <w:rsid w:val="11C25800"/>
    <w:rsid w:val="11E5CDE1"/>
    <w:rsid w:val="1286B3E9"/>
    <w:rsid w:val="13435CDA"/>
    <w:rsid w:val="14F85598"/>
    <w:rsid w:val="1505CD50"/>
    <w:rsid w:val="1542D202"/>
    <w:rsid w:val="1546AF9A"/>
    <w:rsid w:val="1639F824"/>
    <w:rsid w:val="1644E82A"/>
    <w:rsid w:val="167AFD9C"/>
    <w:rsid w:val="16ABBE64"/>
    <w:rsid w:val="16B4CAC0"/>
    <w:rsid w:val="17254B59"/>
    <w:rsid w:val="17617C9E"/>
    <w:rsid w:val="17C328C9"/>
    <w:rsid w:val="17ED9E82"/>
    <w:rsid w:val="1816CDFD"/>
    <w:rsid w:val="189C7847"/>
    <w:rsid w:val="18DAC64F"/>
    <w:rsid w:val="196BE89E"/>
    <w:rsid w:val="197116CF"/>
    <w:rsid w:val="19739124"/>
    <w:rsid w:val="19B14768"/>
    <w:rsid w:val="1A829BD7"/>
    <w:rsid w:val="1B551C7A"/>
    <w:rsid w:val="1C82DD19"/>
    <w:rsid w:val="1C955E70"/>
    <w:rsid w:val="1CB3B751"/>
    <w:rsid w:val="1D055229"/>
    <w:rsid w:val="1DA504F7"/>
    <w:rsid w:val="1EF54C48"/>
    <w:rsid w:val="1EF81D93"/>
    <w:rsid w:val="1F22E107"/>
    <w:rsid w:val="1F2A62E1"/>
    <w:rsid w:val="1F37C906"/>
    <w:rsid w:val="1F61E114"/>
    <w:rsid w:val="20B8B279"/>
    <w:rsid w:val="2116B5E2"/>
    <w:rsid w:val="21866845"/>
    <w:rsid w:val="2208FA08"/>
    <w:rsid w:val="22EE9224"/>
    <w:rsid w:val="2311F845"/>
    <w:rsid w:val="237A256B"/>
    <w:rsid w:val="238CFAA7"/>
    <w:rsid w:val="23BCB27B"/>
    <w:rsid w:val="24C5FCE1"/>
    <w:rsid w:val="254FF9C0"/>
    <w:rsid w:val="255B660F"/>
    <w:rsid w:val="257FD633"/>
    <w:rsid w:val="26342664"/>
    <w:rsid w:val="26349DC6"/>
    <w:rsid w:val="2646F924"/>
    <w:rsid w:val="26CA2E3F"/>
    <w:rsid w:val="26F6707A"/>
    <w:rsid w:val="27AFF61F"/>
    <w:rsid w:val="27CC2DAE"/>
    <w:rsid w:val="282FB44E"/>
    <w:rsid w:val="2939DD17"/>
    <w:rsid w:val="294754CF"/>
    <w:rsid w:val="294BF84E"/>
    <w:rsid w:val="29E4AD0C"/>
    <w:rsid w:val="2AB45CBA"/>
    <w:rsid w:val="2B6ABDB6"/>
    <w:rsid w:val="2B853750"/>
    <w:rsid w:val="2B8EA94C"/>
    <w:rsid w:val="2BADE223"/>
    <w:rsid w:val="2BF6BCB4"/>
    <w:rsid w:val="2CE698EE"/>
    <w:rsid w:val="2D008366"/>
    <w:rsid w:val="2DCB37EB"/>
    <w:rsid w:val="2E86027A"/>
    <w:rsid w:val="2EAD0244"/>
    <w:rsid w:val="2EDBC627"/>
    <w:rsid w:val="2F4F0F4A"/>
    <w:rsid w:val="2F53EA2F"/>
    <w:rsid w:val="2FFA773A"/>
    <w:rsid w:val="3058A873"/>
    <w:rsid w:val="306F4076"/>
    <w:rsid w:val="3082F774"/>
    <w:rsid w:val="313D7AF0"/>
    <w:rsid w:val="3145757C"/>
    <w:rsid w:val="3184220B"/>
    <w:rsid w:val="322E5D59"/>
    <w:rsid w:val="32BE7663"/>
    <w:rsid w:val="3327A310"/>
    <w:rsid w:val="33596852"/>
    <w:rsid w:val="3392D75A"/>
    <w:rsid w:val="3398DF43"/>
    <w:rsid w:val="33B1A3C0"/>
    <w:rsid w:val="342D8754"/>
    <w:rsid w:val="34E886C8"/>
    <w:rsid w:val="35214A47"/>
    <w:rsid w:val="35275FB3"/>
    <w:rsid w:val="356FE195"/>
    <w:rsid w:val="357DCA69"/>
    <w:rsid w:val="35BF2862"/>
    <w:rsid w:val="35C957B5"/>
    <w:rsid w:val="3607B647"/>
    <w:rsid w:val="36623A79"/>
    <w:rsid w:val="36C9D41C"/>
    <w:rsid w:val="36F3CA41"/>
    <w:rsid w:val="37CC5C30"/>
    <w:rsid w:val="37F7D578"/>
    <w:rsid w:val="38E77CC1"/>
    <w:rsid w:val="393629F5"/>
    <w:rsid w:val="394A05AE"/>
    <w:rsid w:val="395F544D"/>
    <w:rsid w:val="3A1D55EC"/>
    <w:rsid w:val="3A4E6EC4"/>
    <w:rsid w:val="3A7C0383"/>
    <w:rsid w:val="3AD5E6AB"/>
    <w:rsid w:val="3B61633A"/>
    <w:rsid w:val="3B77636E"/>
    <w:rsid w:val="3BB95675"/>
    <w:rsid w:val="3BE3B2BF"/>
    <w:rsid w:val="3CB55CF9"/>
    <w:rsid w:val="3D041EE3"/>
    <w:rsid w:val="3D851117"/>
    <w:rsid w:val="3E3DCFF6"/>
    <w:rsid w:val="3E91A328"/>
    <w:rsid w:val="3F0E0DAC"/>
    <w:rsid w:val="3F922321"/>
    <w:rsid w:val="3FECA48E"/>
    <w:rsid w:val="3FECFDBB"/>
    <w:rsid w:val="40133A25"/>
    <w:rsid w:val="405D9166"/>
    <w:rsid w:val="40669BE6"/>
    <w:rsid w:val="40FACF85"/>
    <w:rsid w:val="41CB4C05"/>
    <w:rsid w:val="4219CEE6"/>
    <w:rsid w:val="4263CE54"/>
    <w:rsid w:val="4270519B"/>
    <w:rsid w:val="4353324E"/>
    <w:rsid w:val="43CC52BE"/>
    <w:rsid w:val="43E870E9"/>
    <w:rsid w:val="43FF9EB5"/>
    <w:rsid w:val="448EF069"/>
    <w:rsid w:val="44937135"/>
    <w:rsid w:val="44BE5BAC"/>
    <w:rsid w:val="45184B48"/>
    <w:rsid w:val="451E45B4"/>
    <w:rsid w:val="4549F296"/>
    <w:rsid w:val="469D088C"/>
    <w:rsid w:val="46B41BA9"/>
    <w:rsid w:val="46D41E2E"/>
    <w:rsid w:val="470CA125"/>
    <w:rsid w:val="475EEB9E"/>
    <w:rsid w:val="47696947"/>
    <w:rsid w:val="47B3EE74"/>
    <w:rsid w:val="4859A5E2"/>
    <w:rsid w:val="48FABBFF"/>
    <w:rsid w:val="4924E82A"/>
    <w:rsid w:val="496A34C7"/>
    <w:rsid w:val="49E6916C"/>
    <w:rsid w:val="4AD3E8C3"/>
    <w:rsid w:val="4AD791D8"/>
    <w:rsid w:val="4B54F226"/>
    <w:rsid w:val="4B8D8738"/>
    <w:rsid w:val="4BC36745"/>
    <w:rsid w:val="4BDF9343"/>
    <w:rsid w:val="4C054722"/>
    <w:rsid w:val="4C10F55F"/>
    <w:rsid w:val="4C875F97"/>
    <w:rsid w:val="4C96636C"/>
    <w:rsid w:val="4CC5FDFF"/>
    <w:rsid w:val="4D1E322E"/>
    <w:rsid w:val="4D2EE6CA"/>
    <w:rsid w:val="4D454080"/>
    <w:rsid w:val="4D733504"/>
    <w:rsid w:val="4F074C6C"/>
    <w:rsid w:val="4F6FBD86"/>
    <w:rsid w:val="4F912E88"/>
    <w:rsid w:val="50D9B7A7"/>
    <w:rsid w:val="5193B391"/>
    <w:rsid w:val="5204B642"/>
    <w:rsid w:val="5278C7AE"/>
    <w:rsid w:val="52F046CE"/>
    <w:rsid w:val="53028B31"/>
    <w:rsid w:val="532DA63B"/>
    <w:rsid w:val="5338689E"/>
    <w:rsid w:val="5340E8AF"/>
    <w:rsid w:val="5410EC63"/>
    <w:rsid w:val="542EC3F2"/>
    <w:rsid w:val="54472D6A"/>
    <w:rsid w:val="5484ABFD"/>
    <w:rsid w:val="54C85AED"/>
    <w:rsid w:val="54FA7F31"/>
    <w:rsid w:val="5565543D"/>
    <w:rsid w:val="55783ECF"/>
    <w:rsid w:val="56282C71"/>
    <w:rsid w:val="56370F24"/>
    <w:rsid w:val="56BEFF08"/>
    <w:rsid w:val="56FE3A35"/>
    <w:rsid w:val="572204D0"/>
    <w:rsid w:val="57F4D937"/>
    <w:rsid w:val="58464C97"/>
    <w:rsid w:val="58E5EE17"/>
    <w:rsid w:val="59136A6E"/>
    <w:rsid w:val="59D25436"/>
    <w:rsid w:val="5A3BF685"/>
    <w:rsid w:val="5AB07F92"/>
    <w:rsid w:val="5ABBBD91"/>
    <w:rsid w:val="5B0E5A69"/>
    <w:rsid w:val="5BAB9888"/>
    <w:rsid w:val="5C1B8A61"/>
    <w:rsid w:val="5C4A723C"/>
    <w:rsid w:val="5C8F6C6E"/>
    <w:rsid w:val="5CE2CD71"/>
    <w:rsid w:val="5CF7F361"/>
    <w:rsid w:val="5D3FB625"/>
    <w:rsid w:val="5D7D48F6"/>
    <w:rsid w:val="5D82673A"/>
    <w:rsid w:val="5DAC1C77"/>
    <w:rsid w:val="5E0EF08E"/>
    <w:rsid w:val="5E386374"/>
    <w:rsid w:val="5EBEEB82"/>
    <w:rsid w:val="5F00A7D9"/>
    <w:rsid w:val="5F4B9EB1"/>
    <w:rsid w:val="6098C205"/>
    <w:rsid w:val="6101D268"/>
    <w:rsid w:val="611CA7E3"/>
    <w:rsid w:val="61E2B51E"/>
    <w:rsid w:val="6201B1AF"/>
    <w:rsid w:val="621EB9AB"/>
    <w:rsid w:val="630043F1"/>
    <w:rsid w:val="633EC71D"/>
    <w:rsid w:val="637C1F04"/>
    <w:rsid w:val="64B9A191"/>
    <w:rsid w:val="657F6259"/>
    <w:rsid w:val="663024A0"/>
    <w:rsid w:val="665DCA72"/>
    <w:rsid w:val="6676F378"/>
    <w:rsid w:val="671C3FF4"/>
    <w:rsid w:val="67833E47"/>
    <w:rsid w:val="67ABBDA8"/>
    <w:rsid w:val="67B5D2D4"/>
    <w:rsid w:val="67F8EB20"/>
    <w:rsid w:val="680F3AC0"/>
    <w:rsid w:val="6829D976"/>
    <w:rsid w:val="68B896B8"/>
    <w:rsid w:val="6966E135"/>
    <w:rsid w:val="69B11FD0"/>
    <w:rsid w:val="69E07678"/>
    <w:rsid w:val="69E2B568"/>
    <w:rsid w:val="6A098914"/>
    <w:rsid w:val="6A32F25B"/>
    <w:rsid w:val="6A6422FA"/>
    <w:rsid w:val="6A9BA1E5"/>
    <w:rsid w:val="6B2E8DE2"/>
    <w:rsid w:val="6C10D573"/>
    <w:rsid w:val="6C1DCF30"/>
    <w:rsid w:val="6C8943F7"/>
    <w:rsid w:val="6D31B729"/>
    <w:rsid w:val="6D3FC907"/>
    <w:rsid w:val="6D4C51DC"/>
    <w:rsid w:val="6DACA5D4"/>
    <w:rsid w:val="6DC7D08A"/>
    <w:rsid w:val="6F02977A"/>
    <w:rsid w:val="6FCA62A5"/>
    <w:rsid w:val="7033126B"/>
    <w:rsid w:val="70742862"/>
    <w:rsid w:val="707AC62E"/>
    <w:rsid w:val="70F8C8D8"/>
    <w:rsid w:val="7164A2A0"/>
    <w:rsid w:val="7196883D"/>
    <w:rsid w:val="7219FB38"/>
    <w:rsid w:val="72A33A8B"/>
    <w:rsid w:val="72D9D350"/>
    <w:rsid w:val="72EA2B0A"/>
    <w:rsid w:val="731E5541"/>
    <w:rsid w:val="7322B30D"/>
    <w:rsid w:val="73DBC04A"/>
    <w:rsid w:val="740D9B06"/>
    <w:rsid w:val="742E66EE"/>
    <w:rsid w:val="74BA25A2"/>
    <w:rsid w:val="7569A7F4"/>
    <w:rsid w:val="75975AC2"/>
    <w:rsid w:val="763BC260"/>
    <w:rsid w:val="766897ED"/>
    <w:rsid w:val="76A73A33"/>
    <w:rsid w:val="76D66371"/>
    <w:rsid w:val="76E883B1"/>
    <w:rsid w:val="76F7E7CD"/>
    <w:rsid w:val="770406A6"/>
    <w:rsid w:val="77220E7A"/>
    <w:rsid w:val="7729142F"/>
    <w:rsid w:val="77622400"/>
    <w:rsid w:val="7814E99C"/>
    <w:rsid w:val="7A6043D5"/>
    <w:rsid w:val="7A6E2CA9"/>
    <w:rsid w:val="7AA5207C"/>
    <w:rsid w:val="7B65783C"/>
    <w:rsid w:val="7BA1598C"/>
    <w:rsid w:val="7BE35CF5"/>
    <w:rsid w:val="7C31D63A"/>
    <w:rsid w:val="7CB35A6E"/>
    <w:rsid w:val="7CEA77B5"/>
    <w:rsid w:val="7CFBF76B"/>
    <w:rsid w:val="7D932AB4"/>
    <w:rsid w:val="7DDE176C"/>
    <w:rsid w:val="7E11E8A0"/>
    <w:rsid w:val="7E4E4B13"/>
    <w:rsid w:val="7E4F2ACF"/>
    <w:rsid w:val="7E6B02C3"/>
    <w:rsid w:val="7F2A031E"/>
    <w:rsid w:val="7F2EFB15"/>
    <w:rsid w:val="7F4F3DB8"/>
    <w:rsid w:val="7FDB937C"/>
    <w:rsid w:val="7FF4A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2E3F"/>
  <w15:chartTrackingRefBased/>
  <w15:docId w15:val="{3BBC719D-29BC-441D-A4A6-7AC4F117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rxiv.org/abs/1609.04849"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C0A06FC22BAE4C8EC1BC3B77B484D0" ma:contentTypeVersion="2" ma:contentTypeDescription="Create a new document." ma:contentTypeScope="" ma:versionID="a4aadf3bd6d9136f038df981bbbbe7a3">
  <xsd:schema xmlns:xsd="http://www.w3.org/2001/XMLSchema" xmlns:xs="http://www.w3.org/2001/XMLSchema" xmlns:p="http://schemas.microsoft.com/office/2006/metadata/properties" xmlns:ns2="ca00a0ab-09ad-4e04-8706-47ee1166420d" targetNamespace="http://schemas.microsoft.com/office/2006/metadata/properties" ma:root="true" ma:fieldsID="0f1759d703e22e3e9420407dfc65da39" ns2:_="">
    <xsd:import namespace="ca00a0ab-09ad-4e04-8706-47ee116642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0a0ab-09ad-4e04-8706-47ee11664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A904BE-EDA0-4374-9BA7-0568DD8FD0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0a0ab-09ad-4e04-8706-47ee116642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6B900E-40FF-4D7F-8804-66BDD9FC10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3C397D-40C7-4A9B-AF07-7EEBA885D9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Little</dc:creator>
  <cp:keywords/>
  <dc:description/>
  <cp:lastModifiedBy>Thomas Little</cp:lastModifiedBy>
  <cp:revision>15</cp:revision>
  <dcterms:created xsi:type="dcterms:W3CDTF">2023-04-17T07:32:00Z</dcterms:created>
  <dcterms:modified xsi:type="dcterms:W3CDTF">2023-04-21T15:32:00Z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0x0101009AC0A06FC22BAE4C8EC1BC3B77B484D0</vt:lpwstr>
  </property>
  <property fmtid="{D5CDD505-2E9C-101B-9397-08002B2CF9AE}" pid="3" name="Order">
    <vt:r8>3700</vt:r8>
  </property>
  <property fmtid="{D5CDD505-2E9C-101B-9397-08002B2CF9AE}" pid="4" name="xd_Signature">
    <vt:bool>false</vt:bool>
  </property>
  <property fmtid="{D5CDD505-2E9C-101B-9397-08002B2CF9AE}" pid="5" name="_ColorTag">
    <vt:lpwstr/>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_ColorHex">
    <vt:lpwstr/>
  </property>
  <property fmtid="{D5CDD505-2E9C-101B-9397-08002B2CF9AE}" pid="12" name="_Emoji">
    <vt:lpwstr/>
  </property>
  <property fmtid="{D5CDD505-2E9C-101B-9397-08002B2CF9AE}" pid="13" name="ComplianceAssetId">
    <vt:lpwstr/>
  </property>
  <property fmtid="{D5CDD505-2E9C-101B-9397-08002B2CF9AE}" pid="14" name="TemplateUrl">
    <vt:lpwstr/>
  </property>
</Properties>
</file>